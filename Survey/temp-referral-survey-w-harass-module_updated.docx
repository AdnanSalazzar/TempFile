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CE3F0" w14:textId="77777777" w:rsidR="00A90EB9" w:rsidRDefault="001710F4">
      <w:pPr>
        <w:pStyle w:val="ListParagraph"/>
        <w:ind w:left="0"/>
        <w:rPr>
          <w:bCs/>
        </w:rPr>
      </w:pPr>
      <w:r>
        <w:rPr>
          <w:bCs/>
        </w:rPr>
        <w:t xml:space="preserve">Collect: Metadata, enumerator ID, factory ID, respondent ID. </w:t>
      </w:r>
    </w:p>
    <w:p w14:paraId="06A11B60" w14:textId="77777777" w:rsidR="00A90EB9" w:rsidRDefault="00A90EB9">
      <w:pPr>
        <w:pStyle w:val="ListParagraph"/>
        <w:ind w:left="0"/>
        <w:rPr>
          <w:bCs/>
        </w:rPr>
      </w:pPr>
    </w:p>
    <w:p w14:paraId="6DA3D34B" w14:textId="77777777" w:rsidR="00A90EB9" w:rsidRDefault="001710F4">
      <w:pPr>
        <w:pStyle w:val="ListParagraph"/>
        <w:ind w:left="0"/>
        <w:rPr>
          <w:bCs/>
        </w:rPr>
      </w:pPr>
      <w:r>
        <w:rPr>
          <w:bCs/>
        </w:rPr>
        <w:t xml:space="preserve">Note: During screening process, the respondent’s factory will be collected. Wherever </w:t>
      </w:r>
      <w:r>
        <w:t>[</w:t>
      </w:r>
      <w:r>
        <w:rPr>
          <w:shd w:val="clear" w:color="auto" w:fill="FFFF00"/>
        </w:rPr>
        <w:t>INSERT FACTORY NAME</w:t>
      </w:r>
      <w:r>
        <w:t>] appears in the survey instrument, survey programming should be used to populate the name of the respondent’s factory. For respondents that changed factories between recruitment and survey completion, if [</w:t>
      </w:r>
      <w:r>
        <w:rPr>
          <w:highlight w:val="green"/>
          <w:shd w:val="clear" w:color="auto" w:fill="FFFF00"/>
        </w:rPr>
        <w:t>INSERT NEW FACTORY NAME</w:t>
      </w:r>
      <w:r>
        <w:t>] appears in the survey instrument, survey programming should be used to populate the name of the respondent’s new factory.</w:t>
      </w:r>
    </w:p>
    <w:p w14:paraId="40EDCCE8" w14:textId="77777777" w:rsidR="00A90EB9" w:rsidRDefault="00A90EB9">
      <w:pPr>
        <w:pStyle w:val="ListParagraph"/>
        <w:ind w:left="0"/>
        <w:rPr>
          <w:b/>
          <w:sz w:val="24"/>
          <w:szCs w:val="24"/>
        </w:rPr>
      </w:pPr>
    </w:p>
    <w:p w14:paraId="7DDAC01C" w14:textId="77777777" w:rsidR="00A90EB9" w:rsidRDefault="001710F4">
      <w:pPr>
        <w:pStyle w:val="ListParagraph"/>
        <w:ind w:left="0"/>
        <w:rPr>
          <w:b/>
          <w:sz w:val="24"/>
          <w:szCs w:val="24"/>
        </w:rPr>
      </w:pPr>
      <w:r>
        <w:rPr>
          <w:b/>
          <w:sz w:val="24"/>
          <w:szCs w:val="24"/>
        </w:rPr>
        <w:t>SURVEY SECTION 1.A: CORE DEMOGRAPHICS, HEALTH, AND WELL-BEING</w:t>
      </w:r>
    </w:p>
    <w:p w14:paraId="4C08FE96" w14:textId="77777777" w:rsidR="00A90EB9" w:rsidRDefault="00A90EB9">
      <w:pPr>
        <w:pStyle w:val="ListParagraph"/>
      </w:pPr>
    </w:p>
    <w:p w14:paraId="101BA99F" w14:textId="77777777" w:rsidR="00A90EB9" w:rsidRDefault="001710F4">
      <w:pPr>
        <w:pStyle w:val="ListParagraph"/>
        <w:numPr>
          <w:ilvl w:val="0"/>
          <w:numId w:val="4"/>
        </w:numPr>
        <w:spacing w:after="0" w:line="276" w:lineRule="auto"/>
        <w:rPr>
          <w:iCs/>
        </w:rPr>
      </w:pPr>
      <w:r>
        <w:rPr>
          <w:iCs/>
        </w:rPr>
        <w:t>Gender (male/female)</w:t>
      </w:r>
    </w:p>
    <w:p w14:paraId="1046E62C" w14:textId="77777777" w:rsidR="00A90EB9" w:rsidRDefault="00A90EB9">
      <w:pPr>
        <w:pStyle w:val="ListParagraph"/>
        <w:tabs>
          <w:tab w:val="left" w:pos="0"/>
        </w:tabs>
        <w:spacing w:before="120" w:after="120"/>
        <w:rPr>
          <w:b/>
          <w:color w:val="FF0000"/>
        </w:rPr>
      </w:pPr>
    </w:p>
    <w:p w14:paraId="0AF8DC50" w14:textId="77777777" w:rsidR="00A90EB9" w:rsidRDefault="001710F4">
      <w:pPr>
        <w:pStyle w:val="ListParagraph"/>
        <w:numPr>
          <w:ilvl w:val="0"/>
          <w:numId w:val="4"/>
        </w:numPr>
        <w:tabs>
          <w:tab w:val="left" w:pos="0"/>
        </w:tabs>
        <w:spacing w:before="120" w:after="120"/>
        <w:rPr>
          <w:b/>
          <w:color w:val="FF0000"/>
        </w:rPr>
      </w:pPr>
      <w:r>
        <w:t xml:space="preserve">How much schooling have you had?  </w:t>
      </w:r>
    </w:p>
    <w:p w14:paraId="082890A1" w14:textId="77777777" w:rsidR="00A90EB9" w:rsidRDefault="001710F4">
      <w:pPr>
        <w:ind w:left="720"/>
        <w:rPr>
          <w:b/>
          <w:color w:val="FF0000"/>
        </w:rPr>
      </w:pPr>
      <w:r>
        <w:rPr>
          <w:i/>
        </w:rPr>
        <w:t xml:space="preserve">Select one </w:t>
      </w:r>
      <w:r>
        <w:rPr>
          <w:i/>
          <w:color w:val="000000" w:themeColor="text1"/>
        </w:rPr>
        <w:t>(Drop down list of options):</w:t>
      </w:r>
    </w:p>
    <w:p w14:paraId="1741205F" w14:textId="77777777" w:rsidR="00A90EB9" w:rsidRDefault="001710F4">
      <w:pPr>
        <w:tabs>
          <w:tab w:val="left" w:pos="0"/>
          <w:tab w:val="left" w:pos="360"/>
        </w:tabs>
        <w:spacing w:after="0" w:line="240" w:lineRule="auto"/>
        <w:ind w:left="720"/>
      </w:pPr>
      <w:r>
        <w:t>No schooling</w:t>
      </w:r>
      <w:r>
        <w:tab/>
      </w:r>
      <w:r>
        <w:tab/>
      </w:r>
    </w:p>
    <w:p w14:paraId="3883929C" w14:textId="77777777" w:rsidR="00A90EB9" w:rsidRDefault="001710F4">
      <w:pPr>
        <w:tabs>
          <w:tab w:val="left" w:pos="0"/>
          <w:tab w:val="left" w:pos="360"/>
        </w:tabs>
        <w:spacing w:after="0" w:line="240" w:lineRule="auto"/>
        <w:ind w:left="720"/>
      </w:pPr>
      <w:r>
        <w:t>Self-educated, learning from private teacher, or informal learning center</w:t>
      </w:r>
    </w:p>
    <w:p w14:paraId="2A9C4A0F" w14:textId="77777777" w:rsidR="00A90EB9" w:rsidRDefault="001710F4">
      <w:pPr>
        <w:tabs>
          <w:tab w:val="left" w:pos="0"/>
          <w:tab w:val="left" w:pos="360"/>
        </w:tabs>
        <w:spacing w:after="0" w:line="240" w:lineRule="auto"/>
        <w:ind w:left="720"/>
      </w:pPr>
      <w:r>
        <w:t>Some primary school (&lt; class 5)</w:t>
      </w:r>
      <w:r>
        <w:tab/>
      </w:r>
      <w:r>
        <w:tab/>
      </w:r>
    </w:p>
    <w:p w14:paraId="48D1DDB1" w14:textId="77777777" w:rsidR="00A90EB9" w:rsidRDefault="001710F4">
      <w:pPr>
        <w:tabs>
          <w:tab w:val="left" w:pos="0"/>
          <w:tab w:val="left" w:pos="360"/>
        </w:tabs>
        <w:spacing w:after="0" w:line="240" w:lineRule="auto"/>
        <w:ind w:left="720"/>
      </w:pPr>
      <w:r>
        <w:t>Finished primary school (class 5)</w:t>
      </w:r>
      <w:r>
        <w:tab/>
      </w:r>
      <w:r>
        <w:tab/>
      </w:r>
    </w:p>
    <w:p w14:paraId="3632AAA4" w14:textId="77777777" w:rsidR="00A90EB9" w:rsidRDefault="001710F4">
      <w:pPr>
        <w:tabs>
          <w:tab w:val="left" w:pos="0"/>
          <w:tab w:val="left" w:pos="360"/>
        </w:tabs>
        <w:spacing w:after="0" w:line="240" w:lineRule="auto"/>
        <w:ind w:left="720"/>
      </w:pPr>
      <w:r>
        <w:t>Some middle school (&lt; class 8)</w:t>
      </w:r>
      <w:r>
        <w:tab/>
      </w:r>
      <w:r>
        <w:tab/>
      </w:r>
    </w:p>
    <w:p w14:paraId="50C9192A" w14:textId="77777777" w:rsidR="00A90EB9" w:rsidRDefault="001710F4">
      <w:pPr>
        <w:tabs>
          <w:tab w:val="left" w:pos="0"/>
          <w:tab w:val="left" w:pos="360"/>
        </w:tabs>
        <w:spacing w:after="0" w:line="240" w:lineRule="auto"/>
        <w:ind w:left="720"/>
      </w:pPr>
      <w:r>
        <w:t>Completed middle school (class 8)</w:t>
      </w:r>
      <w:r>
        <w:tab/>
      </w:r>
      <w:r>
        <w:tab/>
      </w:r>
    </w:p>
    <w:p w14:paraId="4DD733F4" w14:textId="77777777" w:rsidR="00A90EB9" w:rsidRDefault="001710F4">
      <w:pPr>
        <w:tabs>
          <w:tab w:val="left" w:pos="0"/>
          <w:tab w:val="left" w:pos="360"/>
        </w:tabs>
        <w:spacing w:after="0" w:line="240" w:lineRule="auto"/>
        <w:ind w:left="720"/>
      </w:pPr>
      <w:r>
        <w:t>Some secondary school (&lt; class 10)</w:t>
      </w:r>
      <w:r>
        <w:tab/>
      </w:r>
      <w:r>
        <w:tab/>
      </w:r>
    </w:p>
    <w:p w14:paraId="53F0ED5C" w14:textId="77777777" w:rsidR="00A90EB9" w:rsidRDefault="001710F4">
      <w:pPr>
        <w:tabs>
          <w:tab w:val="left" w:pos="0"/>
          <w:tab w:val="left" w:pos="360"/>
        </w:tabs>
        <w:spacing w:after="0" w:line="240" w:lineRule="auto"/>
        <w:ind w:left="720"/>
      </w:pPr>
      <w:r>
        <w:t>SSC (completed 10th grade)</w:t>
      </w:r>
      <w:r>
        <w:tab/>
      </w:r>
      <w:r>
        <w:tab/>
      </w:r>
    </w:p>
    <w:p w14:paraId="5CCEB478" w14:textId="77777777" w:rsidR="00A90EB9" w:rsidRDefault="001710F4">
      <w:pPr>
        <w:tabs>
          <w:tab w:val="left" w:pos="0"/>
          <w:tab w:val="left" w:pos="360"/>
        </w:tabs>
        <w:spacing w:after="0" w:line="240" w:lineRule="auto"/>
        <w:ind w:left="720"/>
      </w:pPr>
      <w:r>
        <w:t>Between SSC and HSC (&lt; HSC)</w:t>
      </w:r>
    </w:p>
    <w:p w14:paraId="00EE3577" w14:textId="77777777" w:rsidR="00A90EB9" w:rsidRDefault="001710F4">
      <w:pPr>
        <w:tabs>
          <w:tab w:val="left" w:pos="0"/>
          <w:tab w:val="left" w:pos="360"/>
        </w:tabs>
        <w:spacing w:after="0" w:line="240" w:lineRule="auto"/>
        <w:ind w:left="720"/>
      </w:pPr>
      <w:r>
        <w:t>HSC</w:t>
      </w:r>
      <w:r>
        <w:tab/>
      </w:r>
      <w:r>
        <w:tab/>
      </w:r>
    </w:p>
    <w:p w14:paraId="4D85CFDA" w14:textId="77777777" w:rsidR="00A90EB9" w:rsidRDefault="001710F4">
      <w:pPr>
        <w:tabs>
          <w:tab w:val="left" w:pos="0"/>
          <w:tab w:val="left" w:pos="360"/>
        </w:tabs>
        <w:spacing w:after="0" w:line="240" w:lineRule="auto"/>
        <w:ind w:left="720"/>
      </w:pPr>
      <w:r>
        <w:t>Vocational school</w:t>
      </w:r>
      <w:r>
        <w:tab/>
      </w:r>
      <w:r>
        <w:tab/>
      </w:r>
    </w:p>
    <w:p w14:paraId="2183ABD3" w14:textId="77777777" w:rsidR="00A90EB9" w:rsidRDefault="001710F4">
      <w:pPr>
        <w:tabs>
          <w:tab w:val="left" w:pos="0"/>
          <w:tab w:val="left" w:pos="360"/>
        </w:tabs>
        <w:spacing w:after="0" w:line="240" w:lineRule="auto"/>
        <w:ind w:left="720"/>
        <w:rPr>
          <w:color w:val="000000"/>
        </w:rPr>
      </w:pPr>
      <w:r>
        <w:rPr>
          <w:color w:val="000000"/>
        </w:rPr>
        <w:t>University</w:t>
      </w:r>
      <w:bookmarkStart w:id="0" w:name="_Toc50046707"/>
      <w:bookmarkEnd w:id="0"/>
    </w:p>
    <w:p w14:paraId="5363837C" w14:textId="77777777" w:rsidR="00A90EB9" w:rsidRDefault="00A90EB9">
      <w:pPr>
        <w:tabs>
          <w:tab w:val="left" w:pos="0"/>
          <w:tab w:val="left" w:pos="360"/>
        </w:tabs>
        <w:spacing w:after="0" w:line="240" w:lineRule="auto"/>
      </w:pPr>
    </w:p>
    <w:p w14:paraId="2BB810FA" w14:textId="77777777" w:rsidR="00A90EB9" w:rsidRDefault="001710F4">
      <w:pPr>
        <w:pStyle w:val="ListParagraph"/>
        <w:numPr>
          <w:ilvl w:val="0"/>
          <w:numId w:val="4"/>
        </w:numPr>
        <w:spacing w:after="0" w:line="276" w:lineRule="auto"/>
        <w:rPr>
          <w:iCs/>
        </w:rPr>
      </w:pPr>
      <w:r>
        <w:rPr>
          <w:iCs/>
        </w:rPr>
        <w:t>What is your current marital status? Response options: Single, Married, Widowed, Separated, Divorced, Other, please specify: ..................................</w:t>
      </w:r>
    </w:p>
    <w:p w14:paraId="4F7013FF" w14:textId="77777777" w:rsidR="00A90EB9" w:rsidRDefault="001710F4">
      <w:pPr>
        <w:pStyle w:val="ListParagraph"/>
        <w:numPr>
          <w:ilvl w:val="0"/>
          <w:numId w:val="4"/>
        </w:numPr>
        <w:rPr>
          <w:iCs/>
        </w:rPr>
      </w:pPr>
      <w:r>
        <w:rPr>
          <w:iCs/>
        </w:rPr>
        <w:t>(If ever married), Do you have children?</w:t>
      </w:r>
      <w:r>
        <w:t xml:space="preserve"> </w:t>
      </w:r>
      <w:r>
        <w:rPr>
          <w:iCs/>
        </w:rPr>
        <w:t>Select one: Yes; No.</w:t>
      </w:r>
    </w:p>
    <w:p w14:paraId="19BBFAED" w14:textId="77777777" w:rsidR="00A90EB9" w:rsidRDefault="001710F4">
      <w:pPr>
        <w:spacing w:before="120" w:after="120" w:line="276" w:lineRule="auto"/>
        <w:rPr>
          <w:b/>
          <w:color w:val="FF0000"/>
        </w:rPr>
      </w:pPr>
      <w:r>
        <w:rPr>
          <w:b/>
          <w:color w:val="FF0000"/>
        </w:rPr>
        <w:t>ASK QUESTIONS 6-10 IF ANSWER TO Q1 = “FEMALE” &amp; ANSWER TO Q4 = “MARRIED”</w:t>
      </w:r>
      <w:del w:id="1" w:author="Rachel M. Heath" w:date="2024-11-18T12:58:00Z">
        <w:r>
          <w:rPr>
            <w:b/>
            <w:color w:val="FF0000"/>
          </w:rPr>
          <w:delText xml:space="preserve"> OR “WIDOWED” OR “DIVORCED” OR “SEPARATED”</w:delText>
        </w:r>
      </w:del>
      <w:r>
        <w:rPr>
          <w:b/>
          <w:color w:val="FF0000"/>
        </w:rPr>
        <w:t xml:space="preserve">, OTHERWISE GO TO QUESTION </w:t>
      </w:r>
      <w:del w:id="2" w:author="Rachel M. Heath" w:date="2024-11-18T12:58:00Z">
        <w:r>
          <w:rPr>
            <w:b/>
            <w:color w:val="FF0000"/>
          </w:rPr>
          <w:delText>11</w:delText>
        </w:r>
      </w:del>
      <w:ins w:id="3" w:author="Rachel M. Heath" w:date="2024-11-18T12:58:00Z">
        <w:r>
          <w:rPr>
            <w:b/>
            <w:color w:val="FF0000"/>
          </w:rPr>
          <w:t>12</w:t>
        </w:r>
      </w:ins>
      <w:r>
        <w:rPr>
          <w:b/>
          <w:color w:val="FF0000"/>
        </w:rPr>
        <w:t>.</w:t>
      </w:r>
    </w:p>
    <w:p w14:paraId="5B960F0B" w14:textId="77777777" w:rsidR="00A90EB9" w:rsidRDefault="007C27F6">
      <w:pPr>
        <w:pStyle w:val="ListParagraph"/>
        <w:numPr>
          <w:ilvl w:val="0"/>
          <w:numId w:val="4"/>
        </w:numPr>
        <w:rPr>
          <w:iCs/>
        </w:rPr>
      </w:pPr>
      <w:sdt>
        <w:sdtPr>
          <w:id w:val="978745765"/>
        </w:sdtPr>
        <w:sdtContent>
          <w:r w:rsidR="001710F4">
            <w:rPr>
              <w:rFonts w:eastAsia="Vrinda"/>
              <w:color w:val="000000"/>
            </w:rPr>
            <w:t>How old were you when you married your first husband? Drop down numeric: 1-80.</w:t>
          </w:r>
          <w:r w:rsidR="001710F4">
            <w:rPr>
              <w:rFonts w:ascii="Nirmala UI" w:eastAsia="Vrinda" w:hAnsi="Nirmala UI" w:cs="Nirmala UI"/>
              <w:color w:val="000000"/>
            </w:rPr>
            <w:br/>
          </w:r>
        </w:sdtContent>
      </w:sdt>
      <w:sdt>
        <w:sdtPr>
          <w:id w:val="556561735"/>
        </w:sdtPr>
        <w:sdtContent>
          <w:r w:rsidR="001710F4">
            <w:rPr>
              <w:rFonts w:eastAsia="Baloo Da"/>
            </w:rPr>
            <w:t xml:space="preserve">If 4=Widowed, Separated, or </w:t>
          </w:r>
          <w:commentRangeStart w:id="4"/>
          <w:r w:rsidR="001710F4">
            <w:rPr>
              <w:rFonts w:eastAsia="Baloo Da"/>
            </w:rPr>
            <w:t>Divorced</w:t>
          </w:r>
          <w:commentRangeEnd w:id="4"/>
          <w:r w:rsidR="001710F4">
            <w:commentReference w:id="4"/>
          </w:r>
          <w:r w:rsidR="001710F4">
            <w:rPr>
              <w:rFonts w:eastAsia="Baloo Da"/>
            </w:rPr>
            <w:t xml:space="preserve">: </w:t>
          </w:r>
        </w:sdtContent>
      </w:sdt>
    </w:p>
    <w:p w14:paraId="26CBF4A3" w14:textId="77777777" w:rsidR="00A90EB9" w:rsidRPr="007C27F6" w:rsidRDefault="001710F4">
      <w:pPr>
        <w:pStyle w:val="ListParagraph"/>
        <w:numPr>
          <w:ilvl w:val="0"/>
          <w:numId w:val="4"/>
        </w:numPr>
        <w:spacing w:after="0" w:line="240" w:lineRule="auto"/>
        <w:rPr>
          <w:del w:id="5" w:author="עדה גונזלץ-טורס" w:date="2024-11-18T11:56:00Z"/>
          <w:rFonts w:eastAsia="Arial"/>
          <w:color w:val="000000"/>
          <w:highlight w:val="yellow"/>
          <w:rPrChange w:id="6" w:author="Bijoy" w:date="2024-12-04T12:14:00Z">
            <w:rPr>
              <w:del w:id="7" w:author="עדה גונזלץ-טורס" w:date="2024-11-18T11:56:00Z"/>
              <w:rFonts w:eastAsia="Arial"/>
              <w:color w:val="000000"/>
            </w:rPr>
          </w:rPrChange>
        </w:rPr>
        <w:pPrChange w:id="8" w:author="עדה גונזלץ-טורס" w:date="2024-11-18T11:58:00Z">
          <w:pPr>
            <w:pStyle w:val="ListParagraph"/>
            <w:spacing w:after="0" w:line="240" w:lineRule="auto"/>
          </w:pPr>
        </w:pPrChange>
      </w:pPr>
      <w:del w:id="9" w:author="עדה גונזלץ-טורס" w:date="2024-11-18T11:56:00Z">
        <w:r w:rsidRPr="007C27F6">
          <w:rPr>
            <w:rFonts w:eastAsia="Arial"/>
            <w:color w:val="000000"/>
            <w:highlight w:val="yellow"/>
            <w:rPrChange w:id="10" w:author="Bijoy" w:date="2024-12-04T12:14:00Z">
              <w:rPr>
                <w:rFonts w:eastAsia="Arial"/>
                <w:color w:val="000000"/>
              </w:rPr>
            </w:rPrChange>
          </w:rPr>
          <w:delText xml:space="preserve">How was your relationship with your husband? Select one: Good; Moderate; Not so good. </w:delText>
        </w:r>
      </w:del>
    </w:p>
    <w:p w14:paraId="7974CA4F" w14:textId="77777777" w:rsidR="00A90EB9" w:rsidRPr="007C27F6" w:rsidRDefault="001710F4">
      <w:pPr>
        <w:pStyle w:val="ListParagraph"/>
        <w:numPr>
          <w:ilvl w:val="0"/>
          <w:numId w:val="4"/>
        </w:numPr>
        <w:rPr>
          <w:highlight w:val="yellow"/>
          <w:rPrChange w:id="11" w:author="Bijoy" w:date="2024-12-04T12:14:00Z">
            <w:rPr/>
          </w:rPrChange>
        </w:rPr>
        <w:pPrChange w:id="12" w:author="עדה גונזלץ-טורס" w:date="2024-11-18T11:58:00Z">
          <w:pPr>
            <w:pStyle w:val="ListParagraph"/>
            <w:numPr>
              <w:numId w:val="32"/>
            </w:numPr>
            <w:tabs>
              <w:tab w:val="num" w:pos="0"/>
            </w:tabs>
            <w:spacing w:after="0" w:line="240" w:lineRule="auto"/>
            <w:ind w:hanging="360"/>
          </w:pPr>
        </w:pPrChange>
      </w:pPr>
      <w:ins w:id="13" w:author="עדה גונזלץ-טורס" w:date="2024-11-18T11:57:00Z">
        <w:r w:rsidRPr="007C27F6">
          <w:rPr>
            <w:highlight w:val="yellow"/>
            <w:rPrChange w:id="14" w:author="Bijoy" w:date="2024-12-04T12:14:00Z">
              <w:rPr/>
            </w:rPrChange>
          </w:rPr>
          <w:t>Who usually makes decisions about making major household purchases?</w:t>
        </w:r>
      </w:ins>
    </w:p>
    <w:p w14:paraId="10822247" w14:textId="77777777" w:rsidR="00A90EB9" w:rsidRDefault="001710F4">
      <w:pPr>
        <w:pStyle w:val="ListParagraph"/>
        <w:numPr>
          <w:ilvl w:val="4"/>
          <w:numId w:val="32"/>
        </w:numPr>
        <w:spacing w:after="0" w:line="240" w:lineRule="auto"/>
      </w:pPr>
      <w:ins w:id="15" w:author="עדה גונזלץ-טורס" w:date="2024-11-18T11:57:00Z">
        <w:r>
          <w:t>Respondent</w:t>
        </w:r>
      </w:ins>
    </w:p>
    <w:p w14:paraId="6B69AEB8" w14:textId="77777777" w:rsidR="00A90EB9" w:rsidRDefault="001710F4">
      <w:pPr>
        <w:pStyle w:val="ListParagraph"/>
        <w:numPr>
          <w:ilvl w:val="4"/>
          <w:numId w:val="32"/>
        </w:numPr>
        <w:spacing w:after="0" w:line="240" w:lineRule="auto"/>
      </w:pPr>
      <w:ins w:id="16" w:author="עדה גונזלץ-טורס" w:date="2024-11-18T11:57:00Z">
        <w:r>
          <w:t>Husband</w:t>
        </w:r>
      </w:ins>
    </w:p>
    <w:p w14:paraId="5060BA22" w14:textId="77777777" w:rsidR="00A90EB9" w:rsidRDefault="001710F4">
      <w:pPr>
        <w:pStyle w:val="ListParagraph"/>
        <w:numPr>
          <w:ilvl w:val="4"/>
          <w:numId w:val="32"/>
        </w:numPr>
        <w:spacing w:after="0" w:line="240" w:lineRule="auto"/>
      </w:pPr>
      <w:ins w:id="17" w:author="עדה גונזלץ-טורס" w:date="2024-11-18T11:57:00Z">
        <w:r>
          <w:t>Respondent and husband/partner jointly</w:t>
        </w:r>
      </w:ins>
    </w:p>
    <w:p w14:paraId="29D19CC5" w14:textId="77777777" w:rsidR="00A90EB9" w:rsidRDefault="001710F4">
      <w:pPr>
        <w:pStyle w:val="ListParagraph"/>
        <w:numPr>
          <w:ilvl w:val="4"/>
          <w:numId w:val="32"/>
        </w:numPr>
        <w:spacing w:after="0" w:line="240" w:lineRule="auto"/>
      </w:pPr>
      <w:ins w:id="18" w:author="עדה גונזלץ-טורס" w:date="2024-11-18T11:57:00Z">
        <w:r>
          <w:t>Someone else</w:t>
        </w:r>
      </w:ins>
    </w:p>
    <w:p w14:paraId="6977F30D" w14:textId="77777777" w:rsidR="00A90EB9" w:rsidRDefault="001710F4">
      <w:pPr>
        <w:pStyle w:val="ListParagraph"/>
        <w:numPr>
          <w:ilvl w:val="4"/>
          <w:numId w:val="32"/>
        </w:numPr>
        <w:spacing w:after="0" w:line="240" w:lineRule="auto"/>
      </w:pPr>
      <w:ins w:id="19" w:author="עדה גונזלץ-טורס" w:date="2024-11-18T11:57:00Z">
        <w:r>
          <w:t>Other</w:t>
        </w:r>
      </w:ins>
    </w:p>
    <w:p w14:paraId="39B4307C" w14:textId="77777777" w:rsidR="00A90EB9" w:rsidRPr="007C27F6" w:rsidRDefault="001710F4">
      <w:pPr>
        <w:pStyle w:val="ListParagraph"/>
        <w:numPr>
          <w:ilvl w:val="0"/>
          <w:numId w:val="4"/>
        </w:numPr>
        <w:spacing w:after="0" w:line="240" w:lineRule="auto"/>
        <w:rPr>
          <w:highlight w:val="yellow"/>
          <w:rPrChange w:id="20" w:author="Bijoy" w:date="2024-12-04T12:15:00Z">
            <w:rPr/>
          </w:rPrChange>
        </w:rPr>
        <w:pPrChange w:id="21" w:author="עדה גונזלץ-טורס" w:date="2024-11-18T11:58:00Z">
          <w:pPr>
            <w:pStyle w:val="ListParagraph"/>
            <w:numPr>
              <w:numId w:val="32"/>
            </w:numPr>
            <w:tabs>
              <w:tab w:val="num" w:pos="0"/>
            </w:tabs>
            <w:spacing w:after="0" w:line="240" w:lineRule="auto"/>
            <w:ind w:hanging="360"/>
          </w:pPr>
        </w:pPrChange>
      </w:pPr>
      <w:ins w:id="22" w:author="עדה גונזלץ-טורס" w:date="2024-11-18T11:57:00Z">
        <w:r w:rsidRPr="007C27F6">
          <w:rPr>
            <w:highlight w:val="yellow"/>
            <w:rPrChange w:id="23" w:author="Bijoy" w:date="2024-12-04T12:15:00Z">
              <w:rPr/>
            </w:rPrChange>
          </w:rPr>
          <w:t>Who usually makes decisions about visits to your family or relatives?</w:t>
        </w:r>
      </w:ins>
    </w:p>
    <w:p w14:paraId="50B4DB10" w14:textId="77777777" w:rsidR="00A90EB9" w:rsidRDefault="001710F4">
      <w:pPr>
        <w:pStyle w:val="ListParagraph"/>
        <w:numPr>
          <w:ilvl w:val="4"/>
          <w:numId w:val="4"/>
        </w:numPr>
        <w:spacing w:after="0" w:line="240" w:lineRule="auto"/>
        <w:pPrChange w:id="24" w:author="עדה גונזלץ-טורס" w:date="2024-11-18T11:58:00Z">
          <w:pPr>
            <w:pStyle w:val="ListParagraph"/>
            <w:numPr>
              <w:numId w:val="32"/>
            </w:numPr>
            <w:tabs>
              <w:tab w:val="num" w:pos="0"/>
            </w:tabs>
            <w:spacing w:after="0" w:line="240" w:lineRule="auto"/>
            <w:ind w:left="3600" w:hanging="360"/>
          </w:pPr>
        </w:pPrChange>
      </w:pPr>
      <w:r>
        <w:t>Respondent</w:t>
      </w:r>
    </w:p>
    <w:p w14:paraId="4544E2BB" w14:textId="77777777" w:rsidR="00A90EB9" w:rsidRDefault="001710F4">
      <w:pPr>
        <w:pStyle w:val="ListParagraph"/>
        <w:numPr>
          <w:ilvl w:val="4"/>
          <w:numId w:val="4"/>
        </w:numPr>
        <w:spacing w:after="0" w:line="240" w:lineRule="auto"/>
        <w:pPrChange w:id="25" w:author="עדה גונזלץ-טורס" w:date="2024-11-18T11:58:00Z">
          <w:pPr>
            <w:pStyle w:val="ListParagraph"/>
            <w:numPr>
              <w:numId w:val="32"/>
            </w:numPr>
            <w:tabs>
              <w:tab w:val="num" w:pos="0"/>
            </w:tabs>
            <w:spacing w:after="0" w:line="240" w:lineRule="auto"/>
            <w:ind w:left="3600" w:hanging="360"/>
          </w:pPr>
        </w:pPrChange>
      </w:pPr>
      <w:ins w:id="26" w:author="עדה גונזלץ-טורס" w:date="2024-11-18T11:57:00Z">
        <w:r>
          <w:t>Husband</w:t>
        </w:r>
      </w:ins>
    </w:p>
    <w:p w14:paraId="7EBB0BAD" w14:textId="77777777" w:rsidR="00A90EB9" w:rsidRDefault="001710F4">
      <w:pPr>
        <w:pStyle w:val="ListParagraph"/>
        <w:numPr>
          <w:ilvl w:val="4"/>
          <w:numId w:val="4"/>
        </w:numPr>
        <w:spacing w:after="0" w:line="240" w:lineRule="auto"/>
        <w:pPrChange w:id="27" w:author="עדה גונזלץ-טורס" w:date="2024-11-18T11:58:00Z">
          <w:pPr>
            <w:pStyle w:val="ListParagraph"/>
            <w:numPr>
              <w:numId w:val="32"/>
            </w:numPr>
            <w:tabs>
              <w:tab w:val="num" w:pos="0"/>
            </w:tabs>
            <w:spacing w:after="0" w:line="240" w:lineRule="auto"/>
            <w:ind w:left="3600" w:hanging="360"/>
          </w:pPr>
        </w:pPrChange>
      </w:pPr>
      <w:ins w:id="28" w:author="עדה גונזלץ-טורס" w:date="2024-11-18T11:57:00Z">
        <w:r>
          <w:t>Respondent and husband/partner jointly</w:t>
        </w:r>
      </w:ins>
    </w:p>
    <w:p w14:paraId="68BBF3B1" w14:textId="77777777" w:rsidR="00A90EB9" w:rsidRDefault="001710F4">
      <w:pPr>
        <w:pStyle w:val="ListParagraph"/>
        <w:numPr>
          <w:ilvl w:val="4"/>
          <w:numId w:val="4"/>
        </w:numPr>
        <w:spacing w:after="0" w:line="240" w:lineRule="auto"/>
        <w:pPrChange w:id="29" w:author="עדה גונזלץ-טורס" w:date="2024-11-18T11:58:00Z">
          <w:pPr>
            <w:pStyle w:val="ListParagraph"/>
            <w:numPr>
              <w:numId w:val="32"/>
            </w:numPr>
            <w:tabs>
              <w:tab w:val="num" w:pos="0"/>
            </w:tabs>
            <w:spacing w:after="0" w:line="240" w:lineRule="auto"/>
            <w:ind w:left="3600" w:hanging="360"/>
          </w:pPr>
        </w:pPrChange>
      </w:pPr>
      <w:r>
        <w:t>Someone else</w:t>
      </w:r>
    </w:p>
    <w:p w14:paraId="0D80B348" w14:textId="77777777" w:rsidR="00A90EB9" w:rsidRDefault="001710F4">
      <w:pPr>
        <w:pStyle w:val="ListParagraph"/>
        <w:numPr>
          <w:ilvl w:val="4"/>
          <w:numId w:val="4"/>
        </w:numPr>
        <w:spacing w:after="0" w:line="240" w:lineRule="auto"/>
        <w:pPrChange w:id="30" w:author="עדה גונזלץ-טורס" w:date="2024-11-18T11:58:00Z">
          <w:pPr>
            <w:pStyle w:val="ListParagraph"/>
            <w:numPr>
              <w:numId w:val="32"/>
            </w:numPr>
            <w:tabs>
              <w:tab w:val="num" w:pos="0"/>
            </w:tabs>
            <w:spacing w:after="0" w:line="240" w:lineRule="auto"/>
            <w:ind w:left="3600" w:hanging="360"/>
          </w:pPr>
        </w:pPrChange>
      </w:pPr>
      <w:ins w:id="31" w:author="עדה גונזלץ-טורס" w:date="2024-11-18T11:57:00Z">
        <w:r>
          <w:t>Other</w:t>
        </w:r>
      </w:ins>
    </w:p>
    <w:p w14:paraId="1D6A8CCD" w14:textId="77777777" w:rsidR="00A90EB9" w:rsidRPr="007C27F6" w:rsidRDefault="001710F4">
      <w:pPr>
        <w:pStyle w:val="ListParagraph"/>
        <w:numPr>
          <w:ilvl w:val="0"/>
          <w:numId w:val="4"/>
        </w:numPr>
        <w:spacing w:after="0" w:line="240" w:lineRule="auto"/>
        <w:rPr>
          <w:highlight w:val="yellow"/>
          <w:rPrChange w:id="32" w:author="Bijoy" w:date="2024-12-04T12:18:00Z">
            <w:rPr/>
          </w:rPrChange>
        </w:rPr>
        <w:pPrChange w:id="33" w:author="עדה גונזלץ-טורס" w:date="2024-11-18T11:58:00Z">
          <w:pPr>
            <w:pStyle w:val="ListParagraph"/>
            <w:numPr>
              <w:numId w:val="32"/>
            </w:numPr>
            <w:tabs>
              <w:tab w:val="num" w:pos="0"/>
            </w:tabs>
            <w:spacing w:after="0" w:line="240" w:lineRule="auto"/>
            <w:ind w:hanging="360"/>
          </w:pPr>
        </w:pPrChange>
      </w:pPr>
      <w:ins w:id="34" w:author="עדה גונזלץ-טורס" w:date="2024-11-18T11:57:00Z">
        <w:r w:rsidRPr="007C27F6">
          <w:rPr>
            <w:highlight w:val="yellow"/>
            <w:rPrChange w:id="35" w:author="Bijoy" w:date="2024-12-04T12:18:00Z">
              <w:rPr/>
            </w:rPrChange>
          </w:rPr>
          <w:t>Who usually makes decisions about health care for yourself?</w:t>
        </w:r>
      </w:ins>
    </w:p>
    <w:p w14:paraId="1BA85E6E" w14:textId="77777777" w:rsidR="00A90EB9" w:rsidRDefault="001710F4">
      <w:pPr>
        <w:pStyle w:val="ListParagraph"/>
        <w:numPr>
          <w:ilvl w:val="4"/>
          <w:numId w:val="4"/>
        </w:numPr>
        <w:spacing w:after="0" w:line="240" w:lineRule="auto"/>
        <w:pPrChange w:id="36" w:author="עדה גונזלץ-טורס" w:date="2024-11-18T11:58:00Z">
          <w:pPr>
            <w:pStyle w:val="ListParagraph"/>
            <w:numPr>
              <w:numId w:val="32"/>
            </w:numPr>
            <w:tabs>
              <w:tab w:val="num" w:pos="0"/>
            </w:tabs>
            <w:spacing w:after="0" w:line="240" w:lineRule="auto"/>
            <w:ind w:left="3600" w:hanging="360"/>
          </w:pPr>
        </w:pPrChange>
      </w:pPr>
      <w:ins w:id="37" w:author="עדה גונזלץ-טורס" w:date="2024-11-18T11:57:00Z">
        <w:r>
          <w:t>Respondent</w:t>
        </w:r>
      </w:ins>
    </w:p>
    <w:p w14:paraId="253B6027" w14:textId="77777777" w:rsidR="00A90EB9" w:rsidRDefault="001710F4">
      <w:pPr>
        <w:pStyle w:val="ListParagraph"/>
        <w:numPr>
          <w:ilvl w:val="4"/>
          <w:numId w:val="4"/>
        </w:numPr>
        <w:spacing w:after="0" w:line="240" w:lineRule="auto"/>
        <w:pPrChange w:id="38" w:author="עדה גונזלץ-טורס" w:date="2024-11-18T11:58:00Z">
          <w:pPr>
            <w:pStyle w:val="ListParagraph"/>
            <w:numPr>
              <w:numId w:val="32"/>
            </w:numPr>
            <w:tabs>
              <w:tab w:val="num" w:pos="0"/>
            </w:tabs>
            <w:spacing w:after="0" w:line="240" w:lineRule="auto"/>
            <w:ind w:left="3600" w:hanging="360"/>
          </w:pPr>
        </w:pPrChange>
      </w:pPr>
      <w:ins w:id="39" w:author="עדה גונזלץ-טורס" w:date="2024-11-18T11:57:00Z">
        <w:r>
          <w:lastRenderedPageBreak/>
          <w:t>Husband</w:t>
        </w:r>
      </w:ins>
    </w:p>
    <w:p w14:paraId="71E488DD" w14:textId="77777777" w:rsidR="00A90EB9" w:rsidRDefault="001710F4">
      <w:pPr>
        <w:pStyle w:val="ListParagraph"/>
        <w:numPr>
          <w:ilvl w:val="4"/>
          <w:numId w:val="4"/>
        </w:numPr>
        <w:spacing w:after="0" w:line="240" w:lineRule="auto"/>
        <w:pPrChange w:id="40" w:author="עדה גונזלץ-טורס" w:date="2024-11-18T11:58:00Z">
          <w:pPr>
            <w:pStyle w:val="ListParagraph"/>
            <w:numPr>
              <w:numId w:val="32"/>
            </w:numPr>
            <w:tabs>
              <w:tab w:val="num" w:pos="0"/>
            </w:tabs>
            <w:spacing w:after="0" w:line="240" w:lineRule="auto"/>
            <w:ind w:left="3600" w:hanging="360"/>
          </w:pPr>
        </w:pPrChange>
      </w:pPr>
      <w:r>
        <w:t>Respondent and husband/partner jointly</w:t>
      </w:r>
    </w:p>
    <w:p w14:paraId="6763782D" w14:textId="77777777" w:rsidR="00A90EB9" w:rsidRDefault="001710F4">
      <w:pPr>
        <w:pStyle w:val="ListParagraph"/>
        <w:numPr>
          <w:ilvl w:val="4"/>
          <w:numId w:val="4"/>
        </w:numPr>
        <w:spacing w:after="0" w:line="240" w:lineRule="auto"/>
      </w:pPr>
      <w:ins w:id="41" w:author="עדה גונזלץ-טורס" w:date="2024-11-18T11:57:00Z">
        <w:r>
          <w:t>Someone else</w:t>
        </w:r>
      </w:ins>
    </w:p>
    <w:p w14:paraId="6E0633C8" w14:textId="77777777" w:rsidR="00A90EB9" w:rsidRDefault="001710F4">
      <w:pPr>
        <w:pStyle w:val="ListParagraph"/>
        <w:numPr>
          <w:ilvl w:val="4"/>
          <w:numId w:val="4"/>
        </w:numPr>
        <w:spacing w:after="0" w:line="240" w:lineRule="auto"/>
      </w:pPr>
      <w:ins w:id="42" w:author="עדה גונזלץ-טורס" w:date="2024-11-18T11:57:00Z">
        <w:r>
          <w:t>Other</w:t>
        </w:r>
      </w:ins>
    </w:p>
    <w:p w14:paraId="7EFD6CE6" w14:textId="77777777" w:rsidR="00A90EB9" w:rsidRDefault="00A90EB9">
      <w:pPr>
        <w:pStyle w:val="ListParagraph"/>
        <w:spacing w:after="0" w:line="240" w:lineRule="auto"/>
        <w:ind w:left="3600"/>
      </w:pPr>
    </w:p>
    <w:p w14:paraId="5B47AD76" w14:textId="77777777" w:rsidR="00A90EB9" w:rsidRPr="007C27F6" w:rsidRDefault="001710F4">
      <w:pPr>
        <w:pStyle w:val="ListParagraph"/>
        <w:numPr>
          <w:ilvl w:val="0"/>
          <w:numId w:val="4"/>
        </w:numPr>
        <w:spacing w:after="0" w:line="276" w:lineRule="auto"/>
        <w:rPr>
          <w:ins w:id="43" w:author="עדה גונזלץ-טורס" w:date="2024-11-18T11:59:00Z"/>
          <w:iCs/>
          <w:highlight w:val="yellow"/>
          <w:rPrChange w:id="44" w:author="Bijoy" w:date="2024-12-04T12:24:00Z">
            <w:rPr>
              <w:ins w:id="45" w:author="עדה גונזלץ-טורס" w:date="2024-11-18T11:59:00Z"/>
              <w:iCs/>
            </w:rPr>
          </w:rPrChange>
        </w:rPr>
      </w:pPr>
      <w:ins w:id="46" w:author="עדה גונזלץ-טורס" w:date="2024-11-18T11:59:00Z">
        <w:r w:rsidRPr="007C27F6">
          <w:rPr>
            <w:iCs/>
            <w:highlight w:val="yellow"/>
            <w:rPrChange w:id="47" w:author="Bijoy" w:date="2024-12-04T12:24:00Z">
              <w:rPr>
                <w:iCs/>
              </w:rPr>
            </w:rPrChange>
          </w:rPr>
          <w:t>How often do you do the following things with your husband?  (choices: every day; several times a week; once a week; once a month; rarely; never)</w:t>
        </w:r>
      </w:ins>
    </w:p>
    <w:p w14:paraId="67D67616" w14:textId="77777777" w:rsidR="00A90EB9" w:rsidRDefault="001710F4">
      <w:pPr>
        <w:pStyle w:val="ListParagraph"/>
        <w:numPr>
          <w:ilvl w:val="1"/>
          <w:numId w:val="33"/>
        </w:numPr>
        <w:spacing w:after="0" w:line="276" w:lineRule="auto"/>
        <w:rPr>
          <w:ins w:id="48" w:author="עדה גונזלץ-טורס" w:date="2024-11-18T11:59:00Z"/>
          <w:iCs/>
        </w:rPr>
      </w:pPr>
      <w:ins w:id="49" w:author="עדה גונזלץ-טורס" w:date="2024-11-18T11:59:00Z">
        <w:r>
          <w:rPr>
            <w:iCs/>
          </w:rPr>
          <w:t>laugh together</w:t>
        </w:r>
      </w:ins>
    </w:p>
    <w:p w14:paraId="297D0B40" w14:textId="77777777" w:rsidR="00A90EB9" w:rsidRDefault="001710F4">
      <w:pPr>
        <w:pStyle w:val="ListParagraph"/>
        <w:numPr>
          <w:ilvl w:val="1"/>
          <w:numId w:val="33"/>
        </w:numPr>
        <w:spacing w:after="0" w:line="276" w:lineRule="auto"/>
        <w:rPr>
          <w:ins w:id="50" w:author="עדה גונזלץ-טורס" w:date="2024-11-18T11:59:00Z"/>
          <w:iCs/>
        </w:rPr>
      </w:pPr>
      <w:ins w:id="51" w:author="עדה גונזלץ-טורס" w:date="2024-11-18T11:59:00Z">
        <w:r>
          <w:rPr>
            <w:iCs/>
          </w:rPr>
          <w:t>calmly discuss something</w:t>
        </w:r>
      </w:ins>
    </w:p>
    <w:p w14:paraId="3D25673F" w14:textId="77777777" w:rsidR="00A90EB9" w:rsidRDefault="001710F4">
      <w:pPr>
        <w:pStyle w:val="ListParagraph"/>
        <w:numPr>
          <w:ilvl w:val="1"/>
          <w:numId w:val="33"/>
        </w:numPr>
        <w:spacing w:after="0" w:line="276" w:lineRule="auto"/>
        <w:rPr>
          <w:ins w:id="52" w:author="עדה גונזלץ-טורס" w:date="2024-11-18T11:59:00Z"/>
          <w:iCs/>
        </w:rPr>
      </w:pPr>
      <w:ins w:id="53" w:author="עדה גונזלץ-טורס" w:date="2024-11-18T11:59:00Z">
        <w:r>
          <w:rPr>
            <w:iCs/>
          </w:rPr>
          <w:t>confide in each other</w:t>
        </w:r>
      </w:ins>
    </w:p>
    <w:p w14:paraId="5EF6C349" w14:textId="77777777" w:rsidR="00A90EB9" w:rsidRDefault="001710F4">
      <w:pPr>
        <w:pStyle w:val="ListParagraph"/>
        <w:numPr>
          <w:ilvl w:val="1"/>
          <w:numId w:val="33"/>
        </w:numPr>
        <w:spacing w:after="0" w:line="276" w:lineRule="auto"/>
        <w:rPr>
          <w:ins w:id="54" w:author="עדה גונזלץ-טורס" w:date="2024-11-18T11:59:00Z"/>
          <w:iCs/>
        </w:rPr>
      </w:pPr>
      <w:ins w:id="55" w:author="עדה גונזלץ-טורס" w:date="2024-11-18T11:59:00Z">
        <w:r>
          <w:rPr>
            <w:iCs/>
          </w:rPr>
          <w:t>have a disagreement</w:t>
        </w:r>
      </w:ins>
    </w:p>
    <w:p w14:paraId="3BAEBAD6" w14:textId="77777777" w:rsidR="00A90EB9" w:rsidRDefault="00A90EB9">
      <w:pPr>
        <w:pStyle w:val="ListParagraph"/>
        <w:spacing w:after="0" w:line="240" w:lineRule="auto"/>
        <w:ind w:left="3600"/>
        <w:pPrChange w:id="56" w:author="עדה גונזלץ-טורס" w:date="2024-11-18T11:59:00Z">
          <w:pPr>
            <w:pStyle w:val="ListParagraph"/>
            <w:numPr>
              <w:numId w:val="4"/>
            </w:numPr>
            <w:tabs>
              <w:tab w:val="num" w:pos="0"/>
            </w:tabs>
            <w:ind w:hanging="360"/>
          </w:pPr>
        </w:pPrChange>
      </w:pPr>
    </w:p>
    <w:p w14:paraId="39426C20" w14:textId="77777777" w:rsidR="00A90EB9" w:rsidRPr="003679E4" w:rsidRDefault="001710F4">
      <w:pPr>
        <w:pStyle w:val="ListParagraph"/>
        <w:numPr>
          <w:ilvl w:val="0"/>
          <w:numId w:val="4"/>
        </w:numPr>
        <w:rPr>
          <w:rFonts w:ascii="Calibri" w:hAnsi="Calibri" w:cs="Calibri"/>
          <w:highlight w:val="yellow"/>
          <w:rPrChange w:id="57" w:author="Bijoy" w:date="2024-12-04T12:34:00Z">
            <w:rPr>
              <w:rFonts w:ascii="Calibri" w:hAnsi="Calibri" w:cs="Calibri"/>
            </w:rPr>
          </w:rPrChange>
        </w:rPr>
      </w:pPr>
      <w:r w:rsidRPr="003679E4">
        <w:rPr>
          <w:sz w:val="24"/>
          <w:szCs w:val="24"/>
          <w:highlight w:val="yellow"/>
          <w:rPrChange w:id="58" w:author="Bijoy" w:date="2024-12-04T12:34:00Z">
            <w:rPr>
              <w:sz w:val="24"/>
              <w:szCs w:val="24"/>
            </w:rPr>
          </w:rPrChange>
        </w:rPr>
        <w:t xml:space="preserve">“When two people marry, they usually share both good and bad moments. I would now like to ask you some questions about your feelings about what happens in marriages.” </w:t>
      </w:r>
      <w:r w:rsidRPr="003679E4">
        <w:rPr>
          <w:rFonts w:cs="Calibri"/>
          <w:highlight w:val="yellow"/>
          <w:rPrChange w:id="59" w:author="Bijoy" w:date="2024-12-04T12:34:00Z">
            <w:rPr>
              <w:rFonts w:cs="Calibri"/>
            </w:rPr>
          </w:rPrChange>
        </w:rPr>
        <w:t>Is it okay for a husband to beat a wife sometimes?</w:t>
      </w:r>
    </w:p>
    <w:p w14:paraId="443ACCEF" w14:textId="77777777" w:rsidR="00A90EB9" w:rsidRDefault="001710F4">
      <w:pPr>
        <w:pStyle w:val="ListParagraph"/>
        <w:numPr>
          <w:ilvl w:val="0"/>
          <w:numId w:val="29"/>
        </w:numPr>
        <w:spacing w:after="0" w:line="240" w:lineRule="auto"/>
        <w:rPr>
          <w:rFonts w:ascii="Calibri" w:hAnsi="Calibri" w:cs="Calibri"/>
        </w:rPr>
      </w:pPr>
      <w:r>
        <w:rPr>
          <w:rFonts w:cs="Calibri"/>
        </w:rPr>
        <w:t>Yes</w:t>
      </w:r>
    </w:p>
    <w:p w14:paraId="1ED4C757" w14:textId="77777777" w:rsidR="00A90EB9" w:rsidRDefault="001710F4">
      <w:pPr>
        <w:pStyle w:val="ListParagraph"/>
        <w:numPr>
          <w:ilvl w:val="0"/>
          <w:numId w:val="29"/>
        </w:numPr>
        <w:spacing w:after="0" w:line="240" w:lineRule="auto"/>
        <w:rPr>
          <w:rFonts w:ascii="Calibri" w:hAnsi="Calibri" w:cs="Calibri"/>
        </w:rPr>
      </w:pPr>
      <w:r>
        <w:rPr>
          <w:rFonts w:cs="Calibri"/>
        </w:rPr>
        <w:t>Sometimes/It depends</w:t>
      </w:r>
    </w:p>
    <w:p w14:paraId="63F01844" w14:textId="77777777" w:rsidR="00A90EB9" w:rsidRDefault="001710F4">
      <w:pPr>
        <w:pStyle w:val="ListParagraph"/>
        <w:numPr>
          <w:ilvl w:val="0"/>
          <w:numId w:val="29"/>
        </w:numPr>
        <w:spacing w:after="0" w:line="240" w:lineRule="auto"/>
        <w:rPr>
          <w:rFonts w:ascii="Calibri" w:hAnsi="Calibri" w:cs="Calibri"/>
        </w:rPr>
      </w:pPr>
      <w:r>
        <w:rPr>
          <w:rFonts w:cs="Calibri"/>
        </w:rPr>
        <w:t>No</w:t>
      </w:r>
    </w:p>
    <w:p w14:paraId="0CDFC35F" w14:textId="77777777" w:rsidR="00A90EB9" w:rsidRDefault="001710F4">
      <w:pPr>
        <w:pStyle w:val="ListParagraph"/>
        <w:numPr>
          <w:ilvl w:val="0"/>
          <w:numId w:val="29"/>
        </w:numPr>
        <w:spacing w:after="0" w:line="240" w:lineRule="auto"/>
        <w:rPr>
          <w:rFonts w:ascii="Calibri" w:hAnsi="Calibri" w:cs="Calibri"/>
        </w:rPr>
      </w:pPr>
      <w:r>
        <w:rPr>
          <w:rFonts w:cs="Calibri"/>
        </w:rPr>
        <w:t>Don’t know/Unwilling to answer</w:t>
      </w:r>
    </w:p>
    <w:p w14:paraId="7F56BEBE" w14:textId="77777777" w:rsidR="00A90EB9" w:rsidRDefault="00A90EB9">
      <w:pPr>
        <w:pStyle w:val="ListParagraph"/>
        <w:rPr>
          <w:rFonts w:ascii="Calibri" w:hAnsi="Calibri" w:cs="Calibri"/>
        </w:rPr>
      </w:pPr>
    </w:p>
    <w:p w14:paraId="3DE077CF" w14:textId="77777777" w:rsidR="00A90EB9" w:rsidRPr="003679E4" w:rsidRDefault="001710F4">
      <w:pPr>
        <w:pStyle w:val="ListParagraph"/>
        <w:numPr>
          <w:ilvl w:val="0"/>
          <w:numId w:val="4"/>
        </w:numPr>
        <w:spacing w:after="0" w:line="240" w:lineRule="auto"/>
        <w:rPr>
          <w:rFonts w:ascii="Calibri" w:hAnsi="Calibri" w:cs="Calibri"/>
          <w:highlight w:val="yellow"/>
          <w:rPrChange w:id="60" w:author="Bijoy" w:date="2024-12-04T12:34:00Z">
            <w:rPr>
              <w:rFonts w:ascii="Calibri" w:hAnsi="Calibri" w:cs="Calibri"/>
            </w:rPr>
          </w:rPrChange>
        </w:rPr>
      </w:pPr>
      <w:r w:rsidRPr="003679E4">
        <w:rPr>
          <w:rFonts w:cs="Calibri"/>
          <w:highlight w:val="yellow"/>
          <w:rPrChange w:id="61" w:author="Bijoy" w:date="2024-12-04T12:34:00Z">
            <w:rPr>
              <w:rFonts w:cs="Calibri"/>
            </w:rPr>
          </w:rPrChange>
        </w:rPr>
        <w:t>Is it okay for a wife to beat a husband sometimes?</w:t>
      </w:r>
    </w:p>
    <w:p w14:paraId="6761128B" w14:textId="77777777" w:rsidR="00A90EB9" w:rsidRDefault="001710F4">
      <w:pPr>
        <w:pStyle w:val="ListParagraph"/>
        <w:numPr>
          <w:ilvl w:val="0"/>
          <w:numId w:val="29"/>
        </w:numPr>
        <w:spacing w:after="0" w:line="240" w:lineRule="auto"/>
        <w:rPr>
          <w:rFonts w:ascii="Calibri" w:hAnsi="Calibri" w:cs="Calibri"/>
        </w:rPr>
      </w:pPr>
      <w:r>
        <w:rPr>
          <w:rFonts w:cs="Calibri"/>
        </w:rPr>
        <w:t>Yes</w:t>
      </w:r>
    </w:p>
    <w:p w14:paraId="1211503E" w14:textId="77777777" w:rsidR="00A90EB9" w:rsidRDefault="001710F4">
      <w:pPr>
        <w:pStyle w:val="ListParagraph"/>
        <w:numPr>
          <w:ilvl w:val="0"/>
          <w:numId w:val="29"/>
        </w:numPr>
        <w:spacing w:after="0" w:line="240" w:lineRule="auto"/>
        <w:rPr>
          <w:rFonts w:ascii="Calibri" w:hAnsi="Calibri" w:cs="Calibri"/>
        </w:rPr>
      </w:pPr>
      <w:r>
        <w:rPr>
          <w:rFonts w:cs="Calibri"/>
        </w:rPr>
        <w:t>Sometimes/It depends</w:t>
      </w:r>
    </w:p>
    <w:p w14:paraId="3D4003A9" w14:textId="77777777" w:rsidR="00A90EB9" w:rsidRDefault="001710F4">
      <w:pPr>
        <w:pStyle w:val="ListParagraph"/>
        <w:numPr>
          <w:ilvl w:val="0"/>
          <w:numId w:val="29"/>
        </w:numPr>
        <w:spacing w:after="0" w:line="240" w:lineRule="auto"/>
        <w:rPr>
          <w:rFonts w:ascii="Calibri" w:hAnsi="Calibri" w:cs="Calibri"/>
        </w:rPr>
      </w:pPr>
      <w:r>
        <w:rPr>
          <w:rFonts w:cs="Calibri"/>
        </w:rPr>
        <w:t>No</w:t>
      </w:r>
    </w:p>
    <w:p w14:paraId="5BD93984" w14:textId="77777777" w:rsidR="00A90EB9" w:rsidRDefault="001710F4">
      <w:pPr>
        <w:pStyle w:val="ListParagraph"/>
        <w:numPr>
          <w:ilvl w:val="0"/>
          <w:numId w:val="29"/>
        </w:numPr>
        <w:spacing w:after="0" w:line="240" w:lineRule="auto"/>
        <w:rPr>
          <w:rFonts w:ascii="Calibri" w:hAnsi="Calibri" w:cs="Calibri"/>
        </w:rPr>
      </w:pPr>
      <w:r>
        <w:rPr>
          <w:rFonts w:cs="Calibri"/>
        </w:rPr>
        <w:t>Don’t know/Unwilling to answer</w:t>
      </w:r>
    </w:p>
    <w:p w14:paraId="378075F7" w14:textId="77777777" w:rsidR="00A90EB9" w:rsidRDefault="00A90EB9">
      <w:pPr>
        <w:pStyle w:val="ListParagraph"/>
        <w:rPr>
          <w:iCs/>
        </w:rPr>
      </w:pPr>
    </w:p>
    <w:p w14:paraId="563A459E" w14:textId="77777777" w:rsidR="00A90EB9" w:rsidRPr="003679E4" w:rsidRDefault="001710F4">
      <w:pPr>
        <w:pStyle w:val="ListParagraph"/>
        <w:numPr>
          <w:ilvl w:val="0"/>
          <w:numId w:val="4"/>
        </w:numPr>
        <w:spacing w:after="0" w:line="276" w:lineRule="auto"/>
        <w:rPr>
          <w:i/>
          <w:highlight w:val="yellow"/>
          <w:rPrChange w:id="62" w:author="Bijoy" w:date="2024-12-04T12:40:00Z">
            <w:rPr>
              <w:i/>
            </w:rPr>
          </w:rPrChange>
        </w:rPr>
        <w:pPrChange w:id="63" w:author="עדה גונזלץ-טורס" w:date="2024-11-18T11:58:00Z">
          <w:pPr>
            <w:pStyle w:val="ListParagraph"/>
            <w:numPr>
              <w:numId w:val="32"/>
            </w:numPr>
            <w:tabs>
              <w:tab w:val="num" w:pos="0"/>
            </w:tabs>
            <w:spacing w:after="0" w:line="276" w:lineRule="auto"/>
            <w:ind w:hanging="360"/>
          </w:pPr>
        </w:pPrChange>
      </w:pPr>
      <w:r w:rsidRPr="003679E4">
        <w:rPr>
          <w:highlight w:val="yellow"/>
          <w:rPrChange w:id="64" w:author="Bijoy" w:date="2024-12-04T12:40:00Z">
            <w:rPr/>
          </w:rPrChange>
        </w:rPr>
        <w:t xml:space="preserve">In the last two weeks, have you experienced any of the follow symptoms (select all that apply) </w:t>
      </w:r>
    </w:p>
    <w:p w14:paraId="148DA3C8" w14:textId="77777777" w:rsidR="00A90EB9" w:rsidRDefault="001710F4">
      <w:pPr>
        <w:pStyle w:val="ListParagraph"/>
        <w:numPr>
          <w:ilvl w:val="1"/>
          <w:numId w:val="3"/>
        </w:numPr>
        <w:spacing w:after="0" w:line="276" w:lineRule="auto"/>
      </w:pPr>
      <w:r>
        <w:t>Fever Select one: Yes; No.</w:t>
      </w:r>
    </w:p>
    <w:p w14:paraId="18D0D9EB" w14:textId="77777777" w:rsidR="00A90EB9" w:rsidRDefault="001710F4">
      <w:pPr>
        <w:pStyle w:val="ListParagraph"/>
        <w:numPr>
          <w:ilvl w:val="1"/>
          <w:numId w:val="3"/>
        </w:numPr>
        <w:spacing w:after="0" w:line="276" w:lineRule="auto"/>
      </w:pPr>
      <w:r>
        <w:t>A cough: Yes; No.</w:t>
      </w:r>
    </w:p>
    <w:p w14:paraId="1F44D0EF" w14:textId="77777777" w:rsidR="00A90EB9" w:rsidRDefault="001710F4">
      <w:pPr>
        <w:pStyle w:val="ListParagraph"/>
        <w:numPr>
          <w:ilvl w:val="1"/>
          <w:numId w:val="3"/>
        </w:numPr>
        <w:spacing w:after="0" w:line="276" w:lineRule="auto"/>
      </w:pPr>
      <w:r>
        <w:t>Difficulty breathing/shortness of breath? Select one: Yes; No.</w:t>
      </w:r>
    </w:p>
    <w:p w14:paraId="2E101C05" w14:textId="77777777" w:rsidR="00A90EB9" w:rsidRDefault="001710F4">
      <w:pPr>
        <w:pStyle w:val="ListParagraph"/>
        <w:numPr>
          <w:ilvl w:val="1"/>
          <w:numId w:val="3"/>
        </w:numPr>
        <w:spacing w:after="0" w:line="276" w:lineRule="auto"/>
      </w:pPr>
      <w:r>
        <w:t>Headache? Select one: Yes; No.</w:t>
      </w:r>
    </w:p>
    <w:p w14:paraId="3B0FB253" w14:textId="77777777" w:rsidR="00A90EB9" w:rsidRDefault="001710F4">
      <w:pPr>
        <w:pStyle w:val="ListParagraph"/>
        <w:numPr>
          <w:ilvl w:val="1"/>
          <w:numId w:val="3"/>
        </w:numPr>
        <w:spacing w:after="0" w:line="276" w:lineRule="auto"/>
      </w:pPr>
      <w:r>
        <w:t>Diarrhea? Select one: Yes; No.</w:t>
      </w:r>
    </w:p>
    <w:p w14:paraId="6438F111" w14:textId="77777777" w:rsidR="00A90EB9" w:rsidRDefault="001710F4">
      <w:pPr>
        <w:pStyle w:val="ListParagraph"/>
        <w:numPr>
          <w:ilvl w:val="1"/>
          <w:numId w:val="3"/>
        </w:numPr>
        <w:spacing w:after="0" w:line="276" w:lineRule="auto"/>
      </w:pPr>
      <w:r>
        <w:t>Sore throat?  Select one: Yes; No.</w:t>
      </w:r>
    </w:p>
    <w:p w14:paraId="77850DFC" w14:textId="77777777" w:rsidR="00A90EB9" w:rsidRDefault="001710F4">
      <w:pPr>
        <w:pStyle w:val="ListParagraph"/>
        <w:numPr>
          <w:ilvl w:val="1"/>
          <w:numId w:val="3"/>
        </w:numPr>
        <w:spacing w:after="0" w:line="276" w:lineRule="auto"/>
      </w:pPr>
      <w:r>
        <w:t>Intense fatigue? Select one: Yes; No.</w:t>
      </w:r>
    </w:p>
    <w:p w14:paraId="46768391" w14:textId="77777777" w:rsidR="00A90EB9" w:rsidRDefault="001710F4">
      <w:pPr>
        <w:pStyle w:val="ListParagraph"/>
        <w:numPr>
          <w:ilvl w:val="1"/>
          <w:numId w:val="3"/>
        </w:numPr>
        <w:spacing w:after="0" w:line="276" w:lineRule="auto"/>
      </w:pPr>
      <w:r>
        <w:t>Pain or stiffness in your back? Select one: Yes; No.</w:t>
      </w:r>
    </w:p>
    <w:p w14:paraId="4BA237CD" w14:textId="77777777" w:rsidR="00A90EB9" w:rsidRDefault="001710F4">
      <w:pPr>
        <w:pStyle w:val="ListParagraph"/>
        <w:numPr>
          <w:ilvl w:val="1"/>
          <w:numId w:val="3"/>
        </w:numPr>
        <w:spacing w:after="0" w:line="276" w:lineRule="auto"/>
      </w:pPr>
      <w:r>
        <w:t>Pain or stiffness in your arms or hands? Select one: Yes; No.</w:t>
      </w:r>
    </w:p>
    <w:p w14:paraId="2943A36B" w14:textId="77777777" w:rsidR="00A90EB9" w:rsidRDefault="001710F4">
      <w:pPr>
        <w:pStyle w:val="ListParagraph"/>
        <w:numPr>
          <w:ilvl w:val="1"/>
          <w:numId w:val="3"/>
        </w:numPr>
        <w:spacing w:after="0" w:line="276" w:lineRule="auto"/>
      </w:pPr>
      <w:r>
        <w:t>Pain or stiffness in other parts of your body? Select one: Yes; No.</w:t>
      </w:r>
    </w:p>
    <w:p w14:paraId="22E10196" w14:textId="77777777" w:rsidR="00A90EB9" w:rsidRDefault="00A90EB9">
      <w:pPr>
        <w:pStyle w:val="ListParagraph"/>
        <w:spacing w:after="0" w:line="276" w:lineRule="auto"/>
        <w:ind w:left="1080"/>
      </w:pPr>
    </w:p>
    <w:p w14:paraId="2D06966F" w14:textId="77777777" w:rsidR="00A90EB9" w:rsidRPr="003679E4" w:rsidRDefault="001710F4">
      <w:pPr>
        <w:pStyle w:val="ListParagraph"/>
        <w:numPr>
          <w:ilvl w:val="0"/>
          <w:numId w:val="4"/>
        </w:numPr>
        <w:spacing w:after="0" w:line="276" w:lineRule="auto"/>
        <w:rPr>
          <w:highlight w:val="yellow"/>
          <w:rPrChange w:id="65" w:author="Bijoy" w:date="2024-12-04T12:40:00Z">
            <w:rPr/>
          </w:rPrChange>
        </w:rPr>
        <w:pPrChange w:id="66" w:author="עדה גונזלץ-טורס" w:date="2024-11-18T11:58:00Z">
          <w:pPr>
            <w:pStyle w:val="ListParagraph"/>
            <w:numPr>
              <w:numId w:val="32"/>
            </w:numPr>
            <w:tabs>
              <w:tab w:val="num" w:pos="0"/>
            </w:tabs>
            <w:spacing w:after="0" w:line="276" w:lineRule="auto"/>
            <w:ind w:hanging="360"/>
          </w:pPr>
        </w:pPrChange>
      </w:pPr>
      <w:r w:rsidRPr="003679E4">
        <w:rPr>
          <w:highlight w:val="yellow"/>
          <w:rPrChange w:id="67" w:author="Bijoy" w:date="2024-12-04T12:40:00Z">
            <w:rPr/>
          </w:rPrChange>
        </w:rPr>
        <w:t>In the past 7 days, how often…</w:t>
      </w:r>
    </w:p>
    <w:p w14:paraId="70C5E9FA" w14:textId="77777777" w:rsidR="00A90EB9" w:rsidRDefault="001710F4">
      <w:pPr>
        <w:spacing w:after="0" w:line="276" w:lineRule="auto"/>
        <w:ind w:left="720"/>
      </w:pPr>
      <w:r>
        <w:t xml:space="preserve">a. ...Have you felt nervous, anxious, or on edge?  </w:t>
      </w:r>
    </w:p>
    <w:p w14:paraId="73AE0ADC" w14:textId="77777777" w:rsidR="00A90EB9" w:rsidRDefault="001710F4">
      <w:pPr>
        <w:spacing w:after="0" w:line="276" w:lineRule="auto"/>
        <w:ind w:left="720"/>
      </w:pPr>
      <w:r>
        <w:t xml:space="preserve">b. ...Have you felt depressed? </w:t>
      </w:r>
    </w:p>
    <w:p w14:paraId="76E3A19D" w14:textId="77777777" w:rsidR="00A90EB9" w:rsidRDefault="001710F4">
      <w:pPr>
        <w:spacing w:after="0" w:line="276" w:lineRule="auto"/>
        <w:ind w:left="720"/>
      </w:pPr>
      <w:r>
        <w:t xml:space="preserve">c. ...Have you felt lonely? </w:t>
      </w:r>
    </w:p>
    <w:p w14:paraId="15BC0271" w14:textId="77777777" w:rsidR="00A90EB9" w:rsidRDefault="001710F4">
      <w:pPr>
        <w:spacing w:after="0" w:line="276" w:lineRule="auto"/>
        <w:ind w:left="720"/>
      </w:pPr>
      <w:r>
        <w:t xml:space="preserve">d. ...Have you felt hopeful about the future? </w:t>
      </w:r>
    </w:p>
    <w:p w14:paraId="68B66D02" w14:textId="77777777" w:rsidR="00A90EB9" w:rsidRDefault="001710F4">
      <w:pPr>
        <w:spacing w:after="0" w:line="276" w:lineRule="auto"/>
        <w:ind w:left="720"/>
      </w:pPr>
      <w:r>
        <w:t>e….. Being so restless that it is hard to sit still</w:t>
      </w:r>
    </w:p>
    <w:p w14:paraId="3980DC44" w14:textId="77777777" w:rsidR="00A90EB9" w:rsidRDefault="001710F4">
      <w:pPr>
        <w:spacing w:after="0" w:line="276" w:lineRule="auto"/>
        <w:ind w:left="720"/>
      </w:pPr>
      <w:r>
        <w:t>f…….  Becoming easily annoyed or irritable</w:t>
      </w:r>
    </w:p>
    <w:p w14:paraId="1F8EDDD1" w14:textId="77777777" w:rsidR="00A90EB9" w:rsidRDefault="001710F4">
      <w:pPr>
        <w:spacing w:after="0" w:line="276" w:lineRule="auto"/>
        <w:ind w:left="720"/>
      </w:pPr>
      <w:r>
        <w:t>g……. Feeling afraid, as if something awful might happen</w:t>
      </w:r>
    </w:p>
    <w:p w14:paraId="46E06ED8" w14:textId="77777777" w:rsidR="00A90EB9" w:rsidRDefault="00A90EB9">
      <w:pPr>
        <w:spacing w:after="0" w:line="276" w:lineRule="auto"/>
      </w:pPr>
    </w:p>
    <w:p w14:paraId="2B093F18" w14:textId="77777777" w:rsidR="00A90EB9" w:rsidRDefault="001710F4">
      <w:pPr>
        <w:spacing w:after="0" w:line="276" w:lineRule="auto"/>
        <w:ind w:left="720"/>
      </w:pPr>
      <w:r>
        <w:t>Select one: Not at all; less than 1 day; 1-2 days; 3-4 days; 5-7 days</w:t>
      </w:r>
    </w:p>
    <w:p w14:paraId="1CC64168" w14:textId="77777777" w:rsidR="00A90EB9" w:rsidRDefault="00A90EB9">
      <w:pPr>
        <w:pStyle w:val="ListParagraph"/>
      </w:pPr>
    </w:p>
    <w:p w14:paraId="7CC7E368" w14:textId="77777777" w:rsidR="00A90EB9" w:rsidRPr="003679E4" w:rsidRDefault="001710F4">
      <w:pPr>
        <w:pStyle w:val="ListParagraph"/>
        <w:numPr>
          <w:ilvl w:val="0"/>
          <w:numId w:val="4"/>
        </w:numPr>
        <w:rPr>
          <w:highlight w:val="yellow"/>
          <w:rPrChange w:id="68" w:author="Bijoy" w:date="2024-12-04T12:40:00Z">
            <w:rPr/>
          </w:rPrChange>
        </w:rPr>
        <w:pPrChange w:id="69" w:author="עדה גונזלץ-טורס" w:date="2024-11-18T11:58:00Z">
          <w:pPr>
            <w:pStyle w:val="ListParagraph"/>
            <w:numPr>
              <w:numId w:val="32"/>
            </w:numPr>
            <w:tabs>
              <w:tab w:val="num" w:pos="0"/>
            </w:tabs>
            <w:ind w:hanging="360"/>
          </w:pPr>
        </w:pPrChange>
      </w:pPr>
      <w:r w:rsidRPr="003679E4">
        <w:rPr>
          <w:highlight w:val="yellow"/>
          <w:rPrChange w:id="70" w:author="Bijoy" w:date="2024-12-04T12:40:00Z">
            <w:rPr/>
          </w:rPrChange>
        </w:rPr>
        <w:t>Please imagine a ladder with steps numbered from zero at the bottom to 10 at the top. The top of the ladder represents the best possible life for you and the bottom of the ladder represents the worst possible life for you.</w:t>
      </w:r>
    </w:p>
    <w:p w14:paraId="1B6C0891" w14:textId="77777777" w:rsidR="00A90EB9" w:rsidRDefault="001710F4">
      <w:pPr>
        <w:pStyle w:val="ListParagraph"/>
        <w:numPr>
          <w:ilvl w:val="1"/>
          <w:numId w:val="4"/>
        </w:numPr>
        <w:rPr>
          <w:i/>
          <w:iCs/>
        </w:rPr>
        <w:pPrChange w:id="71" w:author="עדה גונזלץ-טורס" w:date="2024-11-18T11:58:00Z">
          <w:pPr>
            <w:pStyle w:val="ListParagraph"/>
            <w:numPr>
              <w:numId w:val="32"/>
            </w:numPr>
            <w:tabs>
              <w:tab w:val="num" w:pos="0"/>
            </w:tabs>
            <w:ind w:left="1440" w:hanging="360"/>
          </w:pPr>
        </w:pPrChange>
      </w:pPr>
      <w:r>
        <w:t xml:space="preserve">On which step of the ladder would you say you personally feel you stand at this time?  </w:t>
      </w:r>
      <w:r>
        <w:rPr>
          <w:i/>
          <w:iCs/>
        </w:rPr>
        <w:t>(responses: 0, 1, 2, 3, 4, 5, 6, 7, 8, 9, 10)</w:t>
      </w:r>
    </w:p>
    <w:p w14:paraId="1A9158DA" w14:textId="77777777" w:rsidR="00A90EB9" w:rsidRDefault="001710F4">
      <w:pPr>
        <w:pStyle w:val="ListParagraph"/>
        <w:numPr>
          <w:ilvl w:val="1"/>
          <w:numId w:val="4"/>
        </w:numPr>
        <w:rPr>
          <w:i/>
          <w:iCs/>
        </w:rPr>
        <w:pPrChange w:id="72" w:author="עדה גונזלץ-טורס" w:date="2024-11-18T11:58:00Z">
          <w:pPr>
            <w:pStyle w:val="ListParagraph"/>
            <w:numPr>
              <w:numId w:val="32"/>
            </w:numPr>
            <w:tabs>
              <w:tab w:val="num" w:pos="0"/>
            </w:tabs>
            <w:ind w:left="1440" w:hanging="360"/>
          </w:pPr>
        </w:pPrChange>
      </w:pPr>
      <w:r>
        <w:t xml:space="preserve">On which step do you think you will stand about five years from now? (ladder-future) </w:t>
      </w:r>
      <w:r>
        <w:rPr>
          <w:i/>
          <w:iCs/>
        </w:rPr>
        <w:t>(responses: 0, 1, 2, 3, 4, 5, 6, 7, 8, 9, 10)</w:t>
      </w:r>
    </w:p>
    <w:p w14:paraId="550A632F" w14:textId="77777777" w:rsidR="00A90EB9" w:rsidRDefault="00A90EB9">
      <w:pPr>
        <w:rPr>
          <w:bCs/>
          <w:i/>
          <w:iCs/>
        </w:rPr>
      </w:pPr>
    </w:p>
    <w:p w14:paraId="0A8BE090" w14:textId="77777777" w:rsidR="00A90EB9" w:rsidRPr="003679E4" w:rsidRDefault="001710F4">
      <w:pPr>
        <w:pStyle w:val="ListParagraph"/>
        <w:numPr>
          <w:ilvl w:val="0"/>
          <w:numId w:val="4"/>
        </w:numPr>
        <w:spacing w:after="0" w:line="276" w:lineRule="auto"/>
        <w:rPr>
          <w:sz w:val="24"/>
          <w:szCs w:val="24"/>
          <w:highlight w:val="yellow"/>
          <w:rPrChange w:id="73" w:author="Bijoy" w:date="2024-12-04T12:40:00Z">
            <w:rPr>
              <w:sz w:val="24"/>
              <w:szCs w:val="24"/>
            </w:rPr>
          </w:rPrChange>
        </w:rPr>
        <w:pPrChange w:id="74" w:author="עדה גונזלץ-טורס" w:date="2024-11-18T11:58:00Z">
          <w:pPr>
            <w:pStyle w:val="ListParagraph"/>
            <w:numPr>
              <w:numId w:val="32"/>
            </w:numPr>
            <w:tabs>
              <w:tab w:val="num" w:pos="0"/>
            </w:tabs>
            <w:spacing w:after="0" w:line="276" w:lineRule="auto"/>
            <w:ind w:hanging="360"/>
          </w:pPr>
        </w:pPrChange>
      </w:pPr>
      <w:r w:rsidRPr="003679E4">
        <w:rPr>
          <w:sz w:val="24"/>
          <w:szCs w:val="24"/>
          <w:highlight w:val="yellow"/>
          <w:rPrChange w:id="75" w:author="Bijoy" w:date="2024-12-04T12:40:00Z">
            <w:rPr>
              <w:sz w:val="24"/>
              <w:szCs w:val="24"/>
            </w:rPr>
          </w:rPrChange>
        </w:rPr>
        <w:t xml:space="preserve">In the past 30 days, have you or any household member experienced any of the following? </w:t>
      </w:r>
    </w:p>
    <w:p w14:paraId="3332A9AA" w14:textId="77777777" w:rsidR="00A90EB9" w:rsidRDefault="001710F4">
      <w:pPr>
        <w:pStyle w:val="ListParagraph"/>
        <w:spacing w:after="0" w:line="276" w:lineRule="auto"/>
        <w:rPr>
          <w:sz w:val="24"/>
          <w:szCs w:val="24"/>
        </w:rPr>
      </w:pPr>
      <w:r>
        <w:rPr>
          <w:sz w:val="24"/>
          <w:szCs w:val="24"/>
        </w:rPr>
        <w:t>Select all that apply:</w:t>
      </w:r>
    </w:p>
    <w:p w14:paraId="39A39ED2" w14:textId="77777777" w:rsidR="00A90EB9" w:rsidRDefault="001710F4">
      <w:pPr>
        <w:pStyle w:val="ListParagraph"/>
        <w:numPr>
          <w:ilvl w:val="0"/>
          <w:numId w:val="8"/>
        </w:numPr>
        <w:spacing w:after="0" w:line="276" w:lineRule="auto"/>
        <w:rPr>
          <w:sz w:val="24"/>
          <w:szCs w:val="24"/>
        </w:rPr>
      </w:pPr>
      <w:r>
        <w:rPr>
          <w:sz w:val="24"/>
          <w:szCs w:val="24"/>
        </w:rPr>
        <w:t>Spent savings to cover living expenses</w:t>
      </w:r>
    </w:p>
    <w:p w14:paraId="5510C3BE" w14:textId="77777777" w:rsidR="00A90EB9" w:rsidRDefault="001710F4">
      <w:pPr>
        <w:pStyle w:val="ListParagraph"/>
        <w:numPr>
          <w:ilvl w:val="0"/>
          <w:numId w:val="8"/>
        </w:numPr>
        <w:spacing w:after="0" w:line="276" w:lineRule="auto"/>
        <w:rPr>
          <w:sz w:val="24"/>
          <w:szCs w:val="24"/>
        </w:rPr>
      </w:pPr>
      <w:r>
        <w:rPr>
          <w:sz w:val="24"/>
          <w:szCs w:val="24"/>
        </w:rPr>
        <w:t xml:space="preserve">Borrowed money to cover living expenses </w:t>
      </w:r>
    </w:p>
    <w:p w14:paraId="7F32279C" w14:textId="77777777" w:rsidR="00A90EB9" w:rsidRDefault="001710F4">
      <w:pPr>
        <w:pStyle w:val="ListParagraph"/>
        <w:numPr>
          <w:ilvl w:val="0"/>
          <w:numId w:val="8"/>
        </w:numPr>
        <w:spacing w:after="0" w:line="276" w:lineRule="auto"/>
        <w:rPr>
          <w:sz w:val="24"/>
          <w:szCs w:val="24"/>
        </w:rPr>
      </w:pPr>
      <w:r>
        <w:rPr>
          <w:sz w:val="24"/>
          <w:szCs w:val="24"/>
        </w:rPr>
        <w:t xml:space="preserve">Sold assets to cover living expenses </w:t>
      </w:r>
    </w:p>
    <w:p w14:paraId="422698D6" w14:textId="77777777" w:rsidR="00A90EB9" w:rsidRDefault="001710F4">
      <w:pPr>
        <w:pStyle w:val="ListParagraph"/>
        <w:numPr>
          <w:ilvl w:val="0"/>
          <w:numId w:val="8"/>
        </w:numPr>
        <w:spacing w:after="0" w:line="276" w:lineRule="auto"/>
        <w:rPr>
          <w:sz w:val="24"/>
          <w:szCs w:val="24"/>
        </w:rPr>
      </w:pPr>
      <w:r>
        <w:rPr>
          <w:sz w:val="24"/>
          <w:szCs w:val="24"/>
        </w:rPr>
        <w:t>Relied on the help of [extended] family members to cover living expenses</w:t>
      </w:r>
    </w:p>
    <w:p w14:paraId="5DC22BAC" w14:textId="77777777" w:rsidR="00A90EB9" w:rsidRDefault="001710F4">
      <w:pPr>
        <w:pStyle w:val="ListParagraph"/>
        <w:numPr>
          <w:ilvl w:val="0"/>
          <w:numId w:val="8"/>
        </w:numPr>
        <w:spacing w:after="0" w:line="276" w:lineRule="auto"/>
        <w:rPr>
          <w:sz w:val="24"/>
          <w:szCs w:val="24"/>
        </w:rPr>
      </w:pPr>
      <w:r>
        <w:rPr>
          <w:sz w:val="24"/>
          <w:szCs w:val="24"/>
        </w:rPr>
        <w:t xml:space="preserve">Skipped a meal because of lack of money or other resources </w:t>
      </w:r>
    </w:p>
    <w:p w14:paraId="7D124ED5" w14:textId="77777777" w:rsidR="00A90EB9" w:rsidRDefault="001710F4">
      <w:pPr>
        <w:pStyle w:val="ListParagraph"/>
        <w:numPr>
          <w:ilvl w:val="0"/>
          <w:numId w:val="8"/>
        </w:numPr>
        <w:spacing w:after="0" w:line="276" w:lineRule="auto"/>
        <w:rPr>
          <w:del w:id="76" w:author="עדה גונזלץ-טורס" w:date="2024-11-18T13:45:00Z"/>
          <w:sz w:val="24"/>
          <w:szCs w:val="24"/>
        </w:rPr>
      </w:pPr>
      <w:r>
        <w:rPr>
          <w:sz w:val="24"/>
          <w:szCs w:val="24"/>
        </w:rPr>
        <w:t xml:space="preserve">Ate less than you thought you should because of lack of money or other resources </w:t>
      </w:r>
    </w:p>
    <w:p w14:paraId="42672A0E" w14:textId="77777777" w:rsidR="00A90EB9" w:rsidRDefault="00A90EB9">
      <w:pPr>
        <w:pStyle w:val="ListParagraph"/>
        <w:numPr>
          <w:ilvl w:val="0"/>
          <w:numId w:val="8"/>
        </w:numPr>
        <w:spacing w:after="0" w:line="276" w:lineRule="auto"/>
        <w:rPr>
          <w:ins w:id="77" w:author="עדה גונזלץ-טורס" w:date="2024-11-18T12:21:00Z"/>
          <w:b/>
          <w:color w:val="FF0000"/>
        </w:rPr>
        <w:pPrChange w:id="78" w:author="עדה גונזלץ-טורס" w:date="2024-11-18T13:45:00Z">
          <w:pPr>
            <w:pStyle w:val="ListParagraph"/>
            <w:numPr>
              <w:numId w:val="34"/>
            </w:numPr>
            <w:tabs>
              <w:tab w:val="num" w:pos="0"/>
            </w:tabs>
            <w:spacing w:after="0" w:line="276" w:lineRule="auto"/>
            <w:ind w:hanging="360"/>
          </w:pPr>
        </w:pPrChange>
      </w:pPr>
    </w:p>
    <w:p w14:paraId="0AC52B7D" w14:textId="77777777" w:rsidR="00A90EB9" w:rsidRDefault="001710F4">
      <w:pPr>
        <w:spacing w:before="120" w:after="120" w:line="276" w:lineRule="auto"/>
        <w:rPr>
          <w:ins w:id="79" w:author="עדה גונזלץ-טורס" w:date="2024-11-18T13:25:00Z"/>
          <w:rFonts w:ascii="Calibri" w:hAnsi="Calibri" w:cs="Calibri"/>
          <w:i/>
          <w:iCs/>
          <w:sz w:val="24"/>
          <w:szCs w:val="24"/>
        </w:rPr>
      </w:pPr>
      <w:ins w:id="80" w:author="עדה גונזלץ-טורס" w:date="2024-11-18T13:25:00Z">
        <w:r>
          <w:rPr>
            <w:rFonts w:cs="Calibri"/>
            <w:i/>
            <w:iCs/>
            <w:sz w:val="24"/>
            <w:szCs w:val="24"/>
          </w:rPr>
          <w:t xml:space="preserve">SURVEY PROGRAMMING: </w:t>
        </w:r>
      </w:ins>
    </w:p>
    <w:p w14:paraId="49220A10" w14:textId="77777777" w:rsidR="00A90EB9" w:rsidRDefault="001710F4">
      <w:pPr>
        <w:pStyle w:val="ListParagraph"/>
        <w:rPr>
          <w:ins w:id="81" w:author="עדה גונזלץ-טורס" w:date="2024-11-18T13:25:00Z"/>
          <w:rFonts w:ascii="Calibri" w:hAnsi="Calibri" w:cs="Calibri"/>
          <w:i/>
          <w:iCs/>
          <w:sz w:val="24"/>
          <w:szCs w:val="24"/>
        </w:rPr>
      </w:pPr>
      <w:ins w:id="82" w:author="עדה גונזלץ-טורס" w:date="2024-11-18T13:25:00Z">
        <w:r w:rsidRPr="005F215B">
          <w:rPr>
            <w:rFonts w:cs="Calibri"/>
            <w:i/>
            <w:iCs/>
            <w:sz w:val="24"/>
            <w:szCs w:val="24"/>
            <w:highlight w:val="yellow"/>
            <w:rPrChange w:id="83" w:author="Bijoy" w:date="2024-12-04T12:59:00Z">
              <w:rPr>
                <w:rFonts w:cs="Calibri"/>
                <w:i/>
                <w:iCs/>
                <w:sz w:val="24"/>
                <w:szCs w:val="24"/>
              </w:rPr>
            </w:rPrChange>
          </w:rPr>
          <w:t xml:space="preserve">If </w:t>
        </w:r>
        <w:r w:rsidRPr="005F215B">
          <w:rPr>
            <w:rFonts w:cs="Calibri"/>
            <w:highlight w:val="yellow"/>
            <w:rPrChange w:id="84" w:author="Bijoy" w:date="2024-12-04T12:59:00Z">
              <w:rPr>
                <w:rFonts w:cs="Calibri"/>
              </w:rPr>
            </w:rPrChange>
          </w:rPr>
          <w:t>FACTORY MISSING</w:t>
        </w:r>
        <w:r w:rsidRPr="005F215B">
          <w:rPr>
            <w:rFonts w:cs="Calibri"/>
            <w:i/>
            <w:iCs/>
            <w:sz w:val="24"/>
            <w:szCs w:val="24"/>
            <w:highlight w:val="yellow"/>
            <w:rPrChange w:id="85" w:author="Bijoy" w:date="2024-12-04T12:59:00Z">
              <w:rPr>
                <w:rFonts w:cs="Calibri"/>
                <w:i/>
                <w:iCs/>
                <w:sz w:val="24"/>
                <w:szCs w:val="24"/>
              </w:rPr>
            </w:rPrChange>
          </w:rPr>
          <w:t xml:space="preserve">, skip to survey question </w:t>
        </w:r>
      </w:ins>
      <w:ins w:id="86" w:author="עדה גונזלץ-טורס" w:date="2024-11-18T13:46:00Z">
        <w:r w:rsidRPr="005F215B">
          <w:rPr>
            <w:rFonts w:cs="Calibri"/>
            <w:i/>
            <w:iCs/>
            <w:sz w:val="24"/>
            <w:szCs w:val="24"/>
            <w:highlight w:val="yellow"/>
            <w:rPrChange w:id="87" w:author="Bijoy" w:date="2024-12-04T12:59:00Z">
              <w:rPr>
                <w:rFonts w:cs="Calibri"/>
                <w:i/>
                <w:iCs/>
                <w:sz w:val="24"/>
                <w:szCs w:val="24"/>
              </w:rPr>
            </w:rPrChange>
          </w:rPr>
          <w:t>17</w:t>
        </w:r>
      </w:ins>
      <w:ins w:id="88" w:author="עדה גונזלץ-טורס" w:date="2024-11-18T13:25:00Z">
        <w:r w:rsidRPr="005F215B">
          <w:rPr>
            <w:rFonts w:cs="Calibri"/>
            <w:i/>
            <w:iCs/>
            <w:sz w:val="24"/>
            <w:szCs w:val="24"/>
            <w:highlight w:val="yellow"/>
            <w:rPrChange w:id="89" w:author="Bijoy" w:date="2024-12-04T12:59:00Z">
              <w:rPr>
                <w:rFonts w:cs="Calibri"/>
                <w:i/>
                <w:iCs/>
                <w:sz w:val="24"/>
                <w:szCs w:val="24"/>
              </w:rPr>
            </w:rPrChange>
          </w:rPr>
          <w:t>.</w:t>
        </w:r>
      </w:ins>
    </w:p>
    <w:p w14:paraId="39E8F5BC" w14:textId="77777777" w:rsidR="00A90EB9" w:rsidRDefault="001710F4">
      <w:pPr>
        <w:pStyle w:val="ListParagraph"/>
        <w:rPr>
          <w:del w:id="90" w:author="עדה גונזלץ-טורס" w:date="2024-11-18T13:19:00Z"/>
          <w:rFonts w:ascii="Calibri" w:hAnsi="Calibri" w:cs="Calibri"/>
          <w:i/>
          <w:iCs/>
          <w:sz w:val="24"/>
          <w:szCs w:val="24"/>
        </w:rPr>
      </w:pPr>
      <w:ins w:id="91" w:author="עדה גונזלץ-טורס" w:date="2024-11-18T13:25:00Z">
        <w:r w:rsidRPr="005F215B">
          <w:rPr>
            <w:rFonts w:cs="Calibri"/>
            <w:i/>
            <w:iCs/>
            <w:sz w:val="24"/>
            <w:szCs w:val="24"/>
            <w:highlight w:val="yellow"/>
            <w:rPrChange w:id="92" w:author="Bijoy" w:date="2024-12-04T12:59:00Z">
              <w:rPr>
                <w:rFonts w:cs="Calibri"/>
                <w:i/>
                <w:iCs/>
                <w:sz w:val="24"/>
                <w:szCs w:val="24"/>
              </w:rPr>
            </w:rPrChange>
          </w:rPr>
          <w:t xml:space="preserve">Otherwise, </w:t>
        </w:r>
      </w:ins>
      <w:ins w:id="93" w:author="עדה גונזלץ-טורס" w:date="2024-11-18T13:30:00Z">
        <w:r w:rsidRPr="005F215B">
          <w:rPr>
            <w:rFonts w:cs="Calibri"/>
            <w:i/>
            <w:iCs/>
            <w:sz w:val="24"/>
            <w:szCs w:val="24"/>
            <w:highlight w:val="yellow"/>
            <w:rPrChange w:id="94" w:author="Bijoy" w:date="2024-12-04T12:59:00Z">
              <w:rPr>
                <w:rFonts w:cs="Calibri"/>
                <w:i/>
                <w:iCs/>
                <w:sz w:val="24"/>
                <w:szCs w:val="24"/>
              </w:rPr>
            </w:rPrChange>
          </w:rPr>
          <w:t xml:space="preserve">if </w:t>
        </w:r>
        <w:r w:rsidRPr="005F215B">
          <w:rPr>
            <w:rFonts w:cs="Calibri"/>
            <w:highlight w:val="yellow"/>
            <w:rPrChange w:id="95" w:author="Bijoy" w:date="2024-12-04T12:59:00Z">
              <w:rPr>
                <w:rFonts w:cs="Calibri"/>
              </w:rPr>
            </w:rPrChange>
          </w:rPr>
          <w:t>FACTORY NAME AVAILABLE</w:t>
        </w:r>
        <w:r w:rsidRPr="005F215B">
          <w:rPr>
            <w:rFonts w:cs="Calibri"/>
            <w:i/>
            <w:iCs/>
            <w:sz w:val="24"/>
            <w:szCs w:val="24"/>
            <w:highlight w:val="yellow"/>
            <w:rPrChange w:id="96" w:author="Bijoy" w:date="2024-12-04T12:59:00Z">
              <w:rPr>
                <w:rFonts w:cs="Calibri"/>
                <w:i/>
                <w:iCs/>
                <w:sz w:val="24"/>
                <w:szCs w:val="24"/>
              </w:rPr>
            </w:rPrChange>
          </w:rPr>
          <w:t xml:space="preserve"> </w:t>
        </w:r>
      </w:ins>
      <w:ins w:id="97" w:author="עדה גונזלץ-טורס" w:date="2024-11-18T13:25:00Z">
        <w:r w:rsidRPr="005F215B">
          <w:rPr>
            <w:rFonts w:cs="Calibri"/>
            <w:i/>
            <w:iCs/>
            <w:sz w:val="24"/>
            <w:szCs w:val="24"/>
            <w:highlight w:val="yellow"/>
            <w:rPrChange w:id="98" w:author="Bijoy" w:date="2024-12-04T12:59:00Z">
              <w:rPr>
                <w:rFonts w:cs="Calibri"/>
                <w:i/>
                <w:iCs/>
                <w:sz w:val="24"/>
                <w:szCs w:val="24"/>
              </w:rPr>
            </w:rPrChange>
          </w:rPr>
          <w:t xml:space="preserve">continue. </w:t>
        </w:r>
      </w:ins>
      <w:del w:id="99" w:author="עדה גונזלץ-טורס" w:date="2024-11-18T13:19:00Z">
        <w:r w:rsidRPr="005F215B">
          <w:rPr>
            <w:rFonts w:cs="Calibri"/>
            <w:highlight w:val="yellow"/>
            <w:rPrChange w:id="100" w:author="Bijoy" w:date="2024-12-04T12:59:00Z">
              <w:rPr>
                <w:rFonts w:cs="Calibri"/>
              </w:rPr>
            </w:rPrChange>
          </w:rPr>
          <w:delText>Is it okay for a man to beat a woman sometimes?</w:delText>
        </w:r>
      </w:del>
    </w:p>
    <w:p w14:paraId="3927F2AE" w14:textId="77777777" w:rsidR="00A90EB9" w:rsidRDefault="00A90EB9">
      <w:pPr>
        <w:pStyle w:val="ListParagraph"/>
        <w:rPr>
          <w:ins w:id="101" w:author="עדה גונזלץ-טורס" w:date="2024-11-18T13:48:00Z"/>
          <w:rFonts w:ascii="Calibri" w:hAnsi="Calibri" w:cs="Calibri"/>
          <w:i/>
          <w:iCs/>
          <w:sz w:val="24"/>
          <w:szCs w:val="24"/>
        </w:rPr>
        <w:pPrChange w:id="102" w:author="עדה גונזלץ-טורס" w:date="2024-11-18T13:48:00Z">
          <w:pPr>
            <w:spacing w:after="0" w:line="240" w:lineRule="auto"/>
            <w:contextualSpacing/>
          </w:pPr>
        </w:pPrChange>
      </w:pPr>
    </w:p>
    <w:p w14:paraId="4C95DEB1" w14:textId="77777777" w:rsidR="00A90EB9" w:rsidRDefault="00A90EB9">
      <w:pPr>
        <w:pStyle w:val="ListParagraph"/>
        <w:rPr>
          <w:ins w:id="103" w:author="עדה גונזלץ-טורס" w:date="2024-11-18T13:20:00Z"/>
          <w:rFonts w:ascii="Calibri" w:hAnsi="Calibri" w:cs="Calibri"/>
        </w:rPr>
        <w:pPrChange w:id="104" w:author="עדה גונזלץ-טורס" w:date="2024-11-18T13:48:00Z">
          <w:pPr>
            <w:pStyle w:val="ListParagraph"/>
            <w:numPr>
              <w:numId w:val="4"/>
            </w:numPr>
            <w:tabs>
              <w:tab w:val="num" w:pos="0"/>
            </w:tabs>
            <w:spacing w:after="0" w:line="240" w:lineRule="auto"/>
            <w:ind w:hanging="360"/>
          </w:pPr>
        </w:pPrChange>
      </w:pPr>
    </w:p>
    <w:p w14:paraId="2C8D1234" w14:textId="77777777" w:rsidR="00A90EB9" w:rsidRPr="001D41E7" w:rsidRDefault="001710F4">
      <w:pPr>
        <w:ind w:left="360"/>
        <w:rPr>
          <w:del w:id="105" w:author="עדה גונזלץ-טורס" w:date="2024-11-18T13:19:00Z"/>
          <w:highlight w:val="yellow"/>
          <w:rPrChange w:id="106" w:author="Bijoy" w:date="2024-12-04T13:26:00Z">
            <w:rPr>
              <w:del w:id="107" w:author="עדה גונזלץ-טורס" w:date="2024-11-18T13:19:00Z"/>
            </w:rPr>
          </w:rPrChange>
        </w:rPr>
      </w:pPr>
      <w:del w:id="108" w:author="עדה גונזלץ-טורס" w:date="2024-11-18T13:19:00Z">
        <w:r w:rsidRPr="001D41E7">
          <w:rPr>
            <w:highlight w:val="yellow"/>
            <w:rPrChange w:id="109" w:author="Bijoy" w:date="2024-12-04T13:26:00Z">
              <w:rPr/>
            </w:rPrChange>
          </w:rPr>
          <w:delText>Yes</w:delText>
        </w:r>
      </w:del>
    </w:p>
    <w:p w14:paraId="3B002FEE" w14:textId="77777777" w:rsidR="00A90EB9" w:rsidRPr="001D41E7" w:rsidRDefault="001710F4">
      <w:pPr>
        <w:ind w:left="360"/>
        <w:rPr>
          <w:del w:id="110" w:author="עדה גונזלץ-טורס" w:date="2024-11-18T13:19:00Z"/>
          <w:highlight w:val="yellow"/>
          <w:rPrChange w:id="111" w:author="Bijoy" w:date="2024-12-04T13:26:00Z">
            <w:rPr>
              <w:del w:id="112" w:author="עדה גונזלץ-טורס" w:date="2024-11-18T13:19:00Z"/>
            </w:rPr>
          </w:rPrChange>
        </w:rPr>
        <w:pPrChange w:id="113" w:author="עדה גונזלץ-טורס" w:date="2024-11-18T13:19:00Z">
          <w:pPr>
            <w:pStyle w:val="ListParagraph"/>
            <w:numPr>
              <w:numId w:val="29"/>
            </w:numPr>
            <w:tabs>
              <w:tab w:val="num" w:pos="0"/>
            </w:tabs>
            <w:spacing w:after="0" w:line="240" w:lineRule="auto"/>
            <w:ind w:left="1440" w:hanging="360"/>
          </w:pPr>
        </w:pPrChange>
      </w:pPr>
      <w:del w:id="114" w:author="עדה גונזלץ-טורס" w:date="2024-11-18T13:19:00Z">
        <w:r w:rsidRPr="001D41E7">
          <w:rPr>
            <w:highlight w:val="yellow"/>
            <w:rPrChange w:id="115" w:author="Bijoy" w:date="2024-12-04T13:26:00Z">
              <w:rPr/>
            </w:rPrChange>
          </w:rPr>
          <w:delText>Sometimes/It depends</w:delText>
        </w:r>
      </w:del>
    </w:p>
    <w:p w14:paraId="113B8B8A" w14:textId="77777777" w:rsidR="00A90EB9" w:rsidRPr="001D41E7" w:rsidRDefault="001710F4">
      <w:pPr>
        <w:ind w:left="360"/>
        <w:rPr>
          <w:del w:id="116" w:author="עדה גונזלץ-טורס" w:date="2024-11-18T13:19:00Z"/>
          <w:highlight w:val="yellow"/>
          <w:rPrChange w:id="117" w:author="Bijoy" w:date="2024-12-04T13:26:00Z">
            <w:rPr>
              <w:del w:id="118" w:author="עדה גונזלץ-טורס" w:date="2024-11-18T13:19:00Z"/>
            </w:rPr>
          </w:rPrChange>
        </w:rPr>
        <w:pPrChange w:id="119" w:author="עדה גונזלץ-טורס" w:date="2024-11-18T13:19:00Z">
          <w:pPr>
            <w:pStyle w:val="ListParagraph"/>
            <w:numPr>
              <w:numId w:val="29"/>
            </w:numPr>
            <w:tabs>
              <w:tab w:val="num" w:pos="0"/>
            </w:tabs>
            <w:spacing w:after="0" w:line="240" w:lineRule="auto"/>
            <w:ind w:left="1440" w:hanging="360"/>
          </w:pPr>
        </w:pPrChange>
      </w:pPr>
      <w:del w:id="120" w:author="עדה גונזלץ-טורס" w:date="2024-11-18T13:19:00Z">
        <w:r w:rsidRPr="001D41E7">
          <w:rPr>
            <w:highlight w:val="yellow"/>
            <w:rPrChange w:id="121" w:author="Bijoy" w:date="2024-12-04T13:26:00Z">
              <w:rPr/>
            </w:rPrChange>
          </w:rPr>
          <w:delText>No</w:delText>
        </w:r>
      </w:del>
    </w:p>
    <w:p w14:paraId="3464EAF3" w14:textId="77777777" w:rsidR="00A90EB9" w:rsidRPr="001D41E7" w:rsidRDefault="001710F4">
      <w:pPr>
        <w:ind w:left="360"/>
        <w:rPr>
          <w:del w:id="122" w:author="עדה גונזלץ-טורס" w:date="2024-11-18T13:19:00Z"/>
          <w:highlight w:val="yellow"/>
          <w:rPrChange w:id="123" w:author="Bijoy" w:date="2024-12-04T13:26:00Z">
            <w:rPr>
              <w:del w:id="124" w:author="עדה גונזלץ-טורס" w:date="2024-11-18T13:19:00Z"/>
            </w:rPr>
          </w:rPrChange>
        </w:rPr>
        <w:pPrChange w:id="125" w:author="עדה גונזלץ-טורס" w:date="2024-11-18T13:19:00Z">
          <w:pPr>
            <w:pStyle w:val="ListParagraph"/>
            <w:numPr>
              <w:numId w:val="29"/>
            </w:numPr>
            <w:tabs>
              <w:tab w:val="num" w:pos="0"/>
            </w:tabs>
            <w:spacing w:after="0" w:line="240" w:lineRule="auto"/>
            <w:ind w:left="1440" w:hanging="360"/>
          </w:pPr>
        </w:pPrChange>
      </w:pPr>
      <w:del w:id="126" w:author="עדה גונזלץ-טורס" w:date="2024-11-18T13:19:00Z">
        <w:r w:rsidRPr="001D41E7">
          <w:rPr>
            <w:highlight w:val="yellow"/>
            <w:rPrChange w:id="127" w:author="Bijoy" w:date="2024-12-04T13:26:00Z">
              <w:rPr/>
            </w:rPrChange>
          </w:rPr>
          <w:delText>Don’t know/Unwilling to answer</w:delText>
        </w:r>
      </w:del>
    </w:p>
    <w:p w14:paraId="1E964080" w14:textId="77777777" w:rsidR="00A90EB9" w:rsidRPr="001D41E7" w:rsidRDefault="00A90EB9">
      <w:pPr>
        <w:ind w:left="360"/>
        <w:rPr>
          <w:del w:id="128" w:author="עדה גונזלץ-טורס" w:date="2024-11-18T13:19:00Z"/>
          <w:highlight w:val="yellow"/>
          <w:rPrChange w:id="129" w:author="Bijoy" w:date="2024-12-04T13:26:00Z">
            <w:rPr>
              <w:del w:id="130" w:author="עדה גונזלץ-טורס" w:date="2024-11-18T13:19:00Z"/>
            </w:rPr>
          </w:rPrChange>
        </w:rPr>
        <w:pPrChange w:id="131" w:author="עדה גונזלץ-טורס" w:date="2024-11-18T13:19:00Z">
          <w:pPr>
            <w:pStyle w:val="ListParagraph"/>
          </w:pPr>
        </w:pPrChange>
      </w:pPr>
    </w:p>
    <w:p w14:paraId="05352846" w14:textId="77777777" w:rsidR="00A90EB9" w:rsidRPr="001D41E7" w:rsidRDefault="001710F4">
      <w:pPr>
        <w:ind w:left="360"/>
        <w:rPr>
          <w:del w:id="132" w:author="עדה גונזלץ-טורס" w:date="2024-11-18T13:19:00Z"/>
          <w:highlight w:val="yellow"/>
          <w:rPrChange w:id="133" w:author="Bijoy" w:date="2024-12-04T13:26:00Z">
            <w:rPr>
              <w:del w:id="134" w:author="עדה גונזלץ-טורס" w:date="2024-11-18T13:19:00Z"/>
            </w:rPr>
          </w:rPrChange>
        </w:rPr>
        <w:pPrChange w:id="135" w:author="עדה גונזלץ-טורס" w:date="2024-11-18T13:19:00Z">
          <w:pPr>
            <w:pStyle w:val="ListParagraph"/>
            <w:numPr>
              <w:numId w:val="4"/>
            </w:numPr>
            <w:tabs>
              <w:tab w:val="num" w:pos="0"/>
            </w:tabs>
            <w:spacing w:after="0" w:line="240" w:lineRule="auto"/>
            <w:ind w:hanging="360"/>
          </w:pPr>
        </w:pPrChange>
      </w:pPr>
      <w:del w:id="136" w:author="עדה גונזלץ-טורס" w:date="2024-11-18T13:19:00Z">
        <w:r w:rsidRPr="001D41E7">
          <w:rPr>
            <w:highlight w:val="yellow"/>
            <w:rPrChange w:id="137" w:author="Bijoy" w:date="2024-12-04T13:26:00Z">
              <w:rPr/>
            </w:rPrChange>
          </w:rPr>
          <w:delText>Is it okay for a woman to beat a man sometimes?</w:delText>
        </w:r>
      </w:del>
    </w:p>
    <w:p w14:paraId="6356BAA0" w14:textId="77777777" w:rsidR="00A90EB9" w:rsidRPr="001D41E7" w:rsidRDefault="001710F4">
      <w:pPr>
        <w:ind w:left="360"/>
        <w:rPr>
          <w:del w:id="138" w:author="עדה גונזלץ-טורס" w:date="2024-11-18T13:19:00Z"/>
          <w:highlight w:val="yellow"/>
          <w:rPrChange w:id="139" w:author="Bijoy" w:date="2024-12-04T13:26:00Z">
            <w:rPr>
              <w:del w:id="140" w:author="עדה גונזלץ-טורס" w:date="2024-11-18T13:19:00Z"/>
            </w:rPr>
          </w:rPrChange>
        </w:rPr>
        <w:pPrChange w:id="141" w:author="עדה גונזלץ-טורס" w:date="2024-11-18T13:19:00Z">
          <w:pPr>
            <w:pStyle w:val="ListParagraph"/>
            <w:numPr>
              <w:numId w:val="29"/>
            </w:numPr>
            <w:tabs>
              <w:tab w:val="num" w:pos="0"/>
            </w:tabs>
            <w:spacing w:after="0" w:line="240" w:lineRule="auto"/>
            <w:ind w:left="1440" w:hanging="360"/>
          </w:pPr>
        </w:pPrChange>
      </w:pPr>
      <w:del w:id="142" w:author="עדה גונזלץ-טורס" w:date="2024-11-18T13:19:00Z">
        <w:r w:rsidRPr="001D41E7">
          <w:rPr>
            <w:highlight w:val="yellow"/>
            <w:rPrChange w:id="143" w:author="Bijoy" w:date="2024-12-04T13:26:00Z">
              <w:rPr/>
            </w:rPrChange>
          </w:rPr>
          <w:delText>Yes</w:delText>
        </w:r>
      </w:del>
    </w:p>
    <w:p w14:paraId="11428AFB" w14:textId="5A7055B0" w:rsidR="00A90EB9" w:rsidRPr="001D41E7" w:rsidDel="001710F4" w:rsidRDefault="001710F4">
      <w:pPr>
        <w:ind w:left="360"/>
        <w:rPr>
          <w:del w:id="144" w:author="Bijoy" w:date="2024-12-02T21:40:00Z"/>
          <w:highlight w:val="yellow"/>
          <w:rPrChange w:id="145" w:author="Bijoy" w:date="2024-12-04T13:26:00Z">
            <w:rPr>
              <w:del w:id="146" w:author="Bijoy" w:date="2024-12-02T21:40:00Z"/>
            </w:rPr>
          </w:rPrChange>
        </w:rPr>
        <w:pPrChange w:id="147" w:author="עדה גונזלץ-טורס" w:date="2024-11-18T13:19:00Z">
          <w:pPr>
            <w:pStyle w:val="ListParagraph"/>
            <w:numPr>
              <w:numId w:val="29"/>
            </w:numPr>
            <w:tabs>
              <w:tab w:val="num" w:pos="0"/>
            </w:tabs>
            <w:spacing w:after="0" w:line="240" w:lineRule="auto"/>
            <w:ind w:left="1440" w:hanging="360"/>
          </w:pPr>
        </w:pPrChange>
      </w:pPr>
      <w:del w:id="148" w:author="Bijoy" w:date="2024-12-02T21:40:00Z">
        <w:r w:rsidRPr="001D41E7" w:rsidDel="001710F4">
          <w:rPr>
            <w:highlight w:val="yellow"/>
            <w:rPrChange w:id="149" w:author="Bijoy" w:date="2024-12-04T13:26:00Z">
              <w:rPr/>
            </w:rPrChange>
          </w:rPr>
          <w:delText>Sometimes/It depends</w:delText>
        </w:r>
      </w:del>
    </w:p>
    <w:p w14:paraId="40DA8684" w14:textId="271BF2BC" w:rsidR="00A90EB9" w:rsidRPr="001D41E7" w:rsidDel="001710F4" w:rsidRDefault="001710F4">
      <w:pPr>
        <w:ind w:left="360"/>
        <w:rPr>
          <w:del w:id="150" w:author="Bijoy" w:date="2024-12-02T21:40:00Z"/>
          <w:highlight w:val="yellow"/>
          <w:rPrChange w:id="151" w:author="Bijoy" w:date="2024-12-04T13:26:00Z">
            <w:rPr>
              <w:del w:id="152" w:author="Bijoy" w:date="2024-12-02T21:40:00Z"/>
            </w:rPr>
          </w:rPrChange>
        </w:rPr>
        <w:pPrChange w:id="153" w:author="עדה גונזלץ-טורס" w:date="2024-11-18T13:19:00Z">
          <w:pPr>
            <w:pStyle w:val="ListParagraph"/>
            <w:numPr>
              <w:numId w:val="29"/>
            </w:numPr>
            <w:tabs>
              <w:tab w:val="num" w:pos="0"/>
            </w:tabs>
            <w:spacing w:after="0" w:line="240" w:lineRule="auto"/>
            <w:ind w:left="1440" w:hanging="360"/>
          </w:pPr>
        </w:pPrChange>
      </w:pPr>
      <w:del w:id="154" w:author="Bijoy" w:date="2024-12-02T21:40:00Z">
        <w:r w:rsidRPr="001D41E7" w:rsidDel="001710F4">
          <w:rPr>
            <w:highlight w:val="yellow"/>
            <w:rPrChange w:id="155" w:author="Bijoy" w:date="2024-12-04T13:26:00Z">
              <w:rPr/>
            </w:rPrChange>
          </w:rPr>
          <w:delText>No</w:delText>
        </w:r>
      </w:del>
    </w:p>
    <w:p w14:paraId="1A674CCC" w14:textId="70760E8E" w:rsidR="00A90EB9" w:rsidRPr="001D41E7" w:rsidDel="001710F4" w:rsidRDefault="001710F4">
      <w:pPr>
        <w:ind w:left="360"/>
        <w:rPr>
          <w:del w:id="156" w:author="Bijoy" w:date="2024-12-02T21:40:00Z"/>
          <w:highlight w:val="yellow"/>
          <w:rPrChange w:id="157" w:author="Bijoy" w:date="2024-12-04T13:26:00Z">
            <w:rPr>
              <w:del w:id="158" w:author="Bijoy" w:date="2024-12-02T21:40:00Z"/>
            </w:rPr>
          </w:rPrChange>
        </w:rPr>
        <w:pPrChange w:id="159" w:author="עדה גונזלץ-טורס" w:date="2024-11-18T13:19:00Z">
          <w:pPr>
            <w:pStyle w:val="ListParagraph"/>
            <w:numPr>
              <w:numId w:val="29"/>
            </w:numPr>
            <w:tabs>
              <w:tab w:val="num" w:pos="0"/>
            </w:tabs>
            <w:spacing w:after="0" w:line="240" w:lineRule="auto"/>
            <w:ind w:left="1440" w:hanging="360"/>
          </w:pPr>
        </w:pPrChange>
      </w:pPr>
      <w:del w:id="160" w:author="Bijoy" w:date="2024-12-02T21:40:00Z">
        <w:r w:rsidRPr="001D41E7" w:rsidDel="001710F4">
          <w:rPr>
            <w:highlight w:val="yellow"/>
            <w:rPrChange w:id="161" w:author="Bijoy" w:date="2024-12-04T13:26:00Z">
              <w:rPr/>
            </w:rPrChange>
          </w:rPr>
          <w:delText>Don’t know/Unwilling to answer</w:delText>
        </w:r>
      </w:del>
    </w:p>
    <w:p w14:paraId="07F9F598" w14:textId="7C194476" w:rsidR="00A90EB9" w:rsidRPr="001D41E7" w:rsidDel="001710F4" w:rsidRDefault="00A90EB9">
      <w:pPr>
        <w:ind w:left="360"/>
        <w:rPr>
          <w:del w:id="162" w:author="Bijoy" w:date="2024-12-02T21:40:00Z"/>
          <w:sz w:val="24"/>
          <w:szCs w:val="24"/>
          <w:highlight w:val="yellow"/>
          <w:rPrChange w:id="163" w:author="Bijoy" w:date="2024-12-04T13:26:00Z">
            <w:rPr>
              <w:del w:id="164" w:author="Bijoy" w:date="2024-12-02T21:40:00Z"/>
              <w:sz w:val="24"/>
              <w:szCs w:val="24"/>
            </w:rPr>
          </w:rPrChange>
        </w:rPr>
        <w:pPrChange w:id="165" w:author="עדה גונזלץ-טורס" w:date="2024-11-18T13:19:00Z">
          <w:pPr>
            <w:pStyle w:val="ListParagraph"/>
            <w:numPr>
              <w:numId w:val="4"/>
            </w:numPr>
            <w:tabs>
              <w:tab w:val="num" w:pos="0"/>
            </w:tabs>
            <w:spacing w:after="0" w:line="276" w:lineRule="auto"/>
            <w:ind w:hanging="360"/>
          </w:pPr>
        </w:pPrChange>
      </w:pPr>
    </w:p>
    <w:p w14:paraId="1B4F86A3" w14:textId="4A5FBF66" w:rsidR="00A90EB9" w:rsidRPr="001D41E7" w:rsidRDefault="001710F4">
      <w:pPr>
        <w:numPr>
          <w:ilvl w:val="0"/>
          <w:numId w:val="4"/>
        </w:numPr>
        <w:spacing w:after="0" w:line="276" w:lineRule="auto"/>
        <w:contextualSpacing/>
        <w:rPr>
          <w:del w:id="166" w:author="עדה גונזלץ-טורס" w:date="2024-11-18T12:17:00Z"/>
          <w:sz w:val="24"/>
          <w:szCs w:val="24"/>
          <w:highlight w:val="yellow"/>
          <w:rPrChange w:id="167" w:author="Bijoy" w:date="2024-12-04T13:26:00Z">
            <w:rPr>
              <w:del w:id="168" w:author="עדה גונזלץ-טורס" w:date="2024-11-18T12:17:00Z"/>
              <w:sz w:val="24"/>
              <w:szCs w:val="24"/>
            </w:rPr>
          </w:rPrChange>
        </w:rPr>
        <w:pPrChange w:id="169" w:author="עדה גונזלץ-טורס" w:date="2024-11-18T12:21:00Z">
          <w:pPr>
            <w:pStyle w:val="ListParagraph"/>
            <w:numPr>
              <w:numId w:val="32"/>
            </w:numPr>
            <w:tabs>
              <w:tab w:val="num" w:pos="0"/>
            </w:tabs>
            <w:spacing w:after="0" w:line="276" w:lineRule="auto"/>
            <w:ind w:hanging="360"/>
          </w:pPr>
        </w:pPrChange>
      </w:pPr>
      <w:del w:id="170" w:author="Bijoy" w:date="2024-12-02T21:40:00Z">
        <w:r w:rsidRPr="001D41E7" w:rsidDel="001710F4">
          <w:rPr>
            <w:highlight w:val="yellow"/>
            <w:rPrChange w:id="171" w:author="Bijoy" w:date="2024-12-04T13:26:00Z">
              <w:rPr/>
            </w:rPrChange>
          </w:rPr>
          <w:delText>Are</w:delText>
        </w:r>
      </w:del>
      <w:ins w:id="172" w:author="Bijoy" w:date="2024-12-02T21:40:00Z">
        <w:r w:rsidRPr="001D41E7">
          <w:rPr>
            <w:highlight w:val="yellow"/>
            <w:rPrChange w:id="173" w:author="Bijoy" w:date="2024-12-04T13:26:00Z">
              <w:rPr/>
            </w:rPrChange>
          </w:rPr>
          <w:t>Are</w:t>
        </w:r>
      </w:ins>
      <w:r w:rsidRPr="001D41E7">
        <w:rPr>
          <w:highlight w:val="yellow"/>
          <w:rPrChange w:id="174" w:author="Bijoy" w:date="2024-12-04T13:26:00Z">
            <w:rPr/>
          </w:rPrChange>
        </w:rPr>
        <w:t xml:space="preserve"> you currently working at [</w:t>
      </w:r>
      <w:r w:rsidRPr="001D41E7">
        <w:rPr>
          <w:highlight w:val="yellow"/>
          <w:shd w:val="clear" w:color="auto" w:fill="FFFF00"/>
          <w:rPrChange w:id="175" w:author="Bijoy" w:date="2024-12-04T13:26:00Z">
            <w:rPr>
              <w:shd w:val="clear" w:color="auto" w:fill="FFFF00"/>
            </w:rPr>
          </w:rPrChange>
        </w:rPr>
        <w:t>INSERT FACTORY NAME</w:t>
      </w:r>
      <w:r w:rsidRPr="001D41E7">
        <w:rPr>
          <w:highlight w:val="yellow"/>
          <w:rPrChange w:id="176" w:author="Bijoy" w:date="2024-12-04T13:26:00Z">
            <w:rPr/>
          </w:rPrChange>
        </w:rPr>
        <w:t xml:space="preserve">]? Working means that you are going to work in the factory regularly. If you are still employed but not going to work in the factory regularly, say No. Select one: Yes; No. </w:t>
      </w:r>
    </w:p>
    <w:p w14:paraId="54ECDA74" w14:textId="77777777" w:rsidR="00A90EB9" w:rsidRDefault="00A90EB9">
      <w:pPr>
        <w:numPr>
          <w:ilvl w:val="0"/>
          <w:numId w:val="4"/>
        </w:numPr>
        <w:spacing w:after="0" w:line="276" w:lineRule="auto"/>
        <w:contextualSpacing/>
        <w:pPrChange w:id="177" w:author="עדה גונזלץ-טורס" w:date="2024-11-18T13:46:00Z">
          <w:pPr>
            <w:spacing w:before="120" w:after="120" w:line="276" w:lineRule="auto"/>
            <w:contextualSpacing/>
          </w:pPr>
        </w:pPrChange>
      </w:pPr>
    </w:p>
    <w:p w14:paraId="1D8579AC" w14:textId="77777777" w:rsidR="00A90EB9" w:rsidRDefault="001710F4">
      <w:pPr>
        <w:spacing w:before="120" w:after="120" w:line="276" w:lineRule="auto"/>
        <w:ind w:left="720"/>
        <w:rPr>
          <w:ins w:id="178" w:author="עדה גונזלץ-טורס" w:date="2024-11-18T13:45:00Z"/>
          <w:rFonts w:ascii="Calibri" w:hAnsi="Calibri" w:cs="Calibri"/>
          <w:i/>
          <w:iCs/>
          <w:sz w:val="24"/>
          <w:szCs w:val="24"/>
        </w:rPr>
        <w:pPrChange w:id="179" w:author="עדה גונזלץ-טורס" w:date="2024-11-18T13:46:00Z">
          <w:pPr>
            <w:spacing w:before="120" w:after="120" w:line="276" w:lineRule="auto"/>
          </w:pPr>
        </w:pPrChange>
      </w:pPr>
      <w:r>
        <w:rPr>
          <w:rFonts w:cs="Calibri"/>
          <w:i/>
          <w:iCs/>
          <w:sz w:val="24"/>
          <w:szCs w:val="24"/>
        </w:rPr>
        <w:t xml:space="preserve">Skip to question </w:t>
      </w:r>
      <w:ins w:id="180" w:author="עדה גונזלץ-טורס" w:date="2024-11-18T14:09:00Z">
        <w:r>
          <w:rPr>
            <w:rFonts w:cs="Calibri"/>
            <w:i/>
            <w:iCs/>
            <w:sz w:val="24"/>
            <w:szCs w:val="24"/>
          </w:rPr>
          <w:t>19</w:t>
        </w:r>
      </w:ins>
      <w:ins w:id="181" w:author="עדה גונזלץ-טורס" w:date="2024-11-18T13:46:00Z">
        <w:r>
          <w:rPr>
            <w:rFonts w:cs="Calibri"/>
            <w:i/>
            <w:iCs/>
            <w:sz w:val="24"/>
            <w:szCs w:val="24"/>
          </w:rPr>
          <w:t>.</w:t>
        </w:r>
      </w:ins>
    </w:p>
    <w:p w14:paraId="249973AF" w14:textId="77777777" w:rsidR="00A90EB9" w:rsidRDefault="001710F4">
      <w:pPr>
        <w:spacing w:before="120" w:after="120" w:line="276" w:lineRule="auto"/>
        <w:rPr>
          <w:ins w:id="182" w:author="עדה גונזלץ-טורס" w:date="2024-11-18T13:47:00Z"/>
          <w:rFonts w:ascii="Calibri" w:hAnsi="Calibri" w:cs="Calibri"/>
          <w:i/>
          <w:iCs/>
          <w:sz w:val="24"/>
          <w:szCs w:val="24"/>
        </w:rPr>
      </w:pPr>
      <w:ins w:id="183" w:author="עדה גונזלץ-טורס" w:date="2024-11-18T13:47:00Z">
        <w:r>
          <w:rPr>
            <w:rFonts w:cs="Calibri"/>
            <w:i/>
            <w:iCs/>
            <w:sz w:val="24"/>
            <w:szCs w:val="24"/>
          </w:rPr>
          <w:t xml:space="preserve">SURVEY PROGRAMMING: </w:t>
        </w:r>
      </w:ins>
    </w:p>
    <w:p w14:paraId="2DF7BCE5" w14:textId="77777777" w:rsidR="00A90EB9" w:rsidRDefault="001710F4">
      <w:pPr>
        <w:pStyle w:val="ListParagraph"/>
        <w:rPr>
          <w:ins w:id="184" w:author="עדה גונזלץ-טורס" w:date="2024-11-18T13:47:00Z"/>
          <w:rFonts w:ascii="Calibri" w:hAnsi="Calibri" w:cs="Calibri"/>
          <w:i/>
          <w:iCs/>
          <w:sz w:val="24"/>
          <w:szCs w:val="24"/>
        </w:rPr>
      </w:pPr>
      <w:ins w:id="185" w:author="עדה גונזלץ-טורס" w:date="2024-11-18T13:47:00Z">
        <w:r w:rsidRPr="001D41E7">
          <w:rPr>
            <w:rFonts w:cs="Calibri"/>
            <w:i/>
            <w:iCs/>
            <w:sz w:val="24"/>
            <w:szCs w:val="24"/>
            <w:highlight w:val="yellow"/>
            <w:rPrChange w:id="186" w:author="Bijoy" w:date="2024-12-04T13:30:00Z">
              <w:rPr>
                <w:rFonts w:cs="Calibri"/>
                <w:i/>
                <w:iCs/>
                <w:sz w:val="24"/>
                <w:szCs w:val="24"/>
              </w:rPr>
            </w:rPrChange>
          </w:rPr>
          <w:t>If 16=No, skip to survey section 1.B.</w:t>
        </w:r>
      </w:ins>
    </w:p>
    <w:p w14:paraId="14165923" w14:textId="77777777" w:rsidR="00A90EB9" w:rsidRDefault="001710F4">
      <w:pPr>
        <w:pStyle w:val="ListParagraph"/>
        <w:rPr>
          <w:del w:id="187" w:author="עדה גונזלץ-טורס" w:date="2024-11-18T13:48:00Z"/>
          <w:rFonts w:ascii="Calibri" w:hAnsi="Calibri" w:cs="Calibri"/>
          <w:i/>
          <w:iCs/>
          <w:sz w:val="24"/>
          <w:szCs w:val="24"/>
        </w:rPr>
      </w:pPr>
      <w:ins w:id="188" w:author="עדה גונזלץ-טורס" w:date="2024-11-18T13:47:00Z">
        <w:r w:rsidRPr="001D41E7">
          <w:rPr>
            <w:rFonts w:cs="Calibri"/>
            <w:i/>
            <w:iCs/>
            <w:sz w:val="24"/>
            <w:szCs w:val="24"/>
            <w:highlight w:val="yellow"/>
            <w:rPrChange w:id="189" w:author="Bijoy" w:date="2024-12-04T13:26:00Z">
              <w:rPr>
                <w:rFonts w:cs="Calibri"/>
                <w:i/>
                <w:iCs/>
                <w:sz w:val="24"/>
                <w:szCs w:val="24"/>
              </w:rPr>
            </w:rPrChange>
          </w:rPr>
          <w:t>If 16=Yes, skip to question 20.</w:t>
        </w:r>
        <w:r>
          <w:rPr>
            <w:rFonts w:cs="Calibri"/>
            <w:i/>
            <w:iCs/>
            <w:sz w:val="24"/>
            <w:szCs w:val="24"/>
          </w:rPr>
          <w:t xml:space="preserve"> </w:t>
        </w:r>
      </w:ins>
    </w:p>
    <w:p w14:paraId="3866532E" w14:textId="77777777" w:rsidR="00A90EB9" w:rsidRDefault="00A90EB9">
      <w:pPr>
        <w:pStyle w:val="ListParagraph"/>
        <w:rPr>
          <w:ins w:id="190" w:author="עדה גונזלץ-טורס" w:date="2024-11-18T13:48:00Z"/>
          <w:sz w:val="24"/>
          <w:szCs w:val="24"/>
        </w:rPr>
      </w:pPr>
      <w:bookmarkStart w:id="191" w:name="move182830081"/>
      <w:bookmarkEnd w:id="191"/>
    </w:p>
    <w:p w14:paraId="4891DFC8" w14:textId="77777777" w:rsidR="00A90EB9" w:rsidRDefault="00A90EB9">
      <w:pPr>
        <w:pStyle w:val="ListParagraph"/>
      </w:pPr>
    </w:p>
    <w:p w14:paraId="1F42CDDB" w14:textId="77777777" w:rsidR="00A90EB9" w:rsidRPr="001D41E7" w:rsidRDefault="001710F4">
      <w:pPr>
        <w:pStyle w:val="ListParagraph"/>
        <w:numPr>
          <w:ilvl w:val="0"/>
          <w:numId w:val="4"/>
        </w:numPr>
        <w:rPr>
          <w:ins w:id="192" w:author="עדה גונזלץ-טורס" w:date="2024-11-18T13:45:00Z"/>
          <w:rFonts w:ascii="Calibri" w:hAnsi="Calibri" w:cs="Calibri"/>
          <w:highlight w:val="yellow"/>
          <w:rPrChange w:id="193" w:author="Bijoy" w:date="2024-12-04T13:30:00Z">
            <w:rPr>
              <w:ins w:id="194" w:author="עדה גונזלץ-טורס" w:date="2024-11-18T13:45:00Z"/>
              <w:rFonts w:ascii="Calibri" w:hAnsi="Calibri" w:cs="Calibri"/>
            </w:rPr>
          </w:rPrChange>
        </w:rPr>
      </w:pPr>
      <w:commentRangeStart w:id="195"/>
      <w:ins w:id="196" w:author="עדה גונזלץ-טורס" w:date="2024-11-18T13:45:00Z">
        <w:r w:rsidRPr="001D41E7">
          <w:rPr>
            <w:rFonts w:cs="Calibri"/>
            <w:highlight w:val="yellow"/>
            <w:rPrChange w:id="197" w:author="Bijoy" w:date="2024-12-04T13:30:00Z">
              <w:rPr>
                <w:rFonts w:cs="Calibri"/>
              </w:rPr>
            </w:rPrChange>
          </w:rPr>
          <w:t>Are you working in the garment sector?</w:t>
        </w:r>
      </w:ins>
    </w:p>
    <w:p w14:paraId="60E00800" w14:textId="77777777" w:rsidR="00A90EB9" w:rsidRDefault="001710F4">
      <w:pPr>
        <w:pStyle w:val="ListParagraph"/>
        <w:rPr>
          <w:ins w:id="198" w:author="עדה גונזלץ-טורס" w:date="2024-11-18T13:45:00Z"/>
          <w:rFonts w:ascii="Calibri" w:hAnsi="Calibri" w:cs="Calibri"/>
        </w:rPr>
      </w:pPr>
      <w:ins w:id="199" w:author="עדה גונזלץ-טורס" w:date="2024-11-18T13:45:00Z">
        <w:r w:rsidRPr="001D41E7">
          <w:rPr>
            <w:rFonts w:cs="Calibri"/>
            <w:highlight w:val="yellow"/>
            <w:rPrChange w:id="200" w:author="Bijoy" w:date="2024-12-04T13:30:00Z">
              <w:rPr>
                <w:rFonts w:cs="Calibri"/>
              </w:rPr>
            </w:rPrChange>
          </w:rPr>
          <w:t>Select one: yes, no</w:t>
        </w:r>
      </w:ins>
    </w:p>
    <w:p w14:paraId="0D9FBFBF" w14:textId="77777777" w:rsidR="00A90EB9" w:rsidRDefault="00A90EB9">
      <w:pPr>
        <w:pStyle w:val="ListParagraph"/>
      </w:pPr>
    </w:p>
    <w:p w14:paraId="448BAA66" w14:textId="77777777" w:rsidR="00A90EB9" w:rsidRDefault="001710F4">
      <w:pPr>
        <w:spacing w:before="120" w:after="120" w:line="276" w:lineRule="auto"/>
        <w:rPr>
          <w:ins w:id="201" w:author="עדה גונזלץ-טורס" w:date="2024-11-18T13:45:00Z"/>
          <w:rFonts w:ascii="Calibri" w:hAnsi="Calibri" w:cs="Calibri"/>
          <w:i/>
          <w:iCs/>
          <w:sz w:val="24"/>
          <w:szCs w:val="24"/>
        </w:rPr>
      </w:pPr>
      <w:ins w:id="202" w:author="עדה גונזלץ-טורס" w:date="2024-11-18T13:45:00Z">
        <w:r>
          <w:rPr>
            <w:rFonts w:cs="Calibri"/>
            <w:i/>
            <w:iCs/>
            <w:sz w:val="24"/>
            <w:szCs w:val="24"/>
          </w:rPr>
          <w:t xml:space="preserve">SURVEY PROGRAMMING: </w:t>
        </w:r>
      </w:ins>
    </w:p>
    <w:p w14:paraId="3D14E4BF" w14:textId="77777777" w:rsidR="00A90EB9" w:rsidRPr="001D41E7" w:rsidRDefault="001710F4">
      <w:pPr>
        <w:pStyle w:val="ListParagraph"/>
        <w:rPr>
          <w:highlight w:val="yellow"/>
          <w:rPrChange w:id="203" w:author="Bijoy" w:date="2024-12-04T13:30:00Z">
            <w:rPr/>
          </w:rPrChange>
        </w:rPr>
      </w:pPr>
      <w:ins w:id="204" w:author="עדה גונזלץ-טורס" w:date="2024-11-18T13:45:00Z">
        <w:r w:rsidRPr="001D41E7">
          <w:rPr>
            <w:rFonts w:cs="Calibri"/>
            <w:i/>
            <w:iCs/>
            <w:sz w:val="24"/>
            <w:szCs w:val="24"/>
            <w:highlight w:val="yellow"/>
            <w:rPrChange w:id="205" w:author="Bijoy" w:date="2024-12-04T13:30:00Z">
              <w:rPr>
                <w:rFonts w:cs="Calibri"/>
                <w:i/>
                <w:iCs/>
                <w:sz w:val="24"/>
                <w:szCs w:val="24"/>
              </w:rPr>
            </w:rPrChange>
          </w:rPr>
          <w:t xml:space="preserve">If </w:t>
        </w:r>
      </w:ins>
      <w:ins w:id="206" w:author="עדה גונזלץ-טורס" w:date="2024-11-18T13:47:00Z">
        <w:r w:rsidRPr="001D41E7">
          <w:rPr>
            <w:rFonts w:cs="Calibri"/>
            <w:highlight w:val="yellow"/>
            <w:rPrChange w:id="207" w:author="Bijoy" w:date="2024-12-04T13:30:00Z">
              <w:rPr>
                <w:rFonts w:cs="Calibri"/>
              </w:rPr>
            </w:rPrChange>
          </w:rPr>
          <w:t>17</w:t>
        </w:r>
      </w:ins>
      <w:ins w:id="208" w:author="עדה גונזלץ-טורס" w:date="2024-11-18T13:45:00Z">
        <w:r w:rsidRPr="001D41E7">
          <w:rPr>
            <w:rFonts w:cs="Calibri"/>
            <w:highlight w:val="yellow"/>
            <w:rPrChange w:id="209" w:author="Bijoy" w:date="2024-12-04T13:30:00Z">
              <w:rPr>
                <w:rFonts w:cs="Calibri"/>
              </w:rPr>
            </w:rPrChange>
          </w:rPr>
          <w:t>=No</w:t>
        </w:r>
        <w:r w:rsidRPr="001D41E7">
          <w:rPr>
            <w:rFonts w:cs="Calibri"/>
            <w:i/>
            <w:iCs/>
            <w:sz w:val="24"/>
            <w:szCs w:val="24"/>
            <w:highlight w:val="yellow"/>
            <w:rPrChange w:id="210" w:author="Bijoy" w:date="2024-12-04T13:30:00Z">
              <w:rPr>
                <w:rFonts w:cs="Calibri"/>
                <w:i/>
                <w:iCs/>
                <w:sz w:val="24"/>
                <w:szCs w:val="24"/>
              </w:rPr>
            </w:rPrChange>
          </w:rPr>
          <w:t xml:space="preserve">, skip to survey </w:t>
        </w:r>
        <w:r w:rsidRPr="001D41E7">
          <w:rPr>
            <w:highlight w:val="yellow"/>
            <w:rPrChange w:id="211" w:author="Bijoy" w:date="2024-12-04T13:30:00Z">
              <w:rPr/>
            </w:rPrChange>
          </w:rPr>
          <w:t>section 1.B – question 10</w:t>
        </w:r>
      </w:ins>
    </w:p>
    <w:p w14:paraId="6598371F" w14:textId="77777777" w:rsidR="00A90EB9" w:rsidRDefault="001710F4">
      <w:pPr>
        <w:pStyle w:val="ListParagraph"/>
        <w:rPr>
          <w:ins w:id="212" w:author="עדה גונזלץ-טורס" w:date="2024-11-18T13:45:00Z"/>
          <w:rFonts w:ascii="Calibri" w:hAnsi="Calibri" w:cs="Calibri"/>
          <w:i/>
          <w:iCs/>
          <w:sz w:val="24"/>
          <w:szCs w:val="24"/>
        </w:rPr>
      </w:pPr>
      <w:ins w:id="213" w:author="עדה גונזלץ-טורס" w:date="2024-11-18T13:45:00Z">
        <w:r w:rsidRPr="001D41E7">
          <w:rPr>
            <w:rFonts w:cs="Calibri"/>
            <w:i/>
            <w:iCs/>
            <w:sz w:val="24"/>
            <w:szCs w:val="24"/>
            <w:highlight w:val="yellow"/>
            <w:rPrChange w:id="214" w:author="Bijoy" w:date="2024-12-04T13:30:00Z">
              <w:rPr>
                <w:rFonts w:cs="Calibri"/>
                <w:i/>
                <w:iCs/>
                <w:sz w:val="24"/>
                <w:szCs w:val="24"/>
              </w:rPr>
            </w:rPrChange>
          </w:rPr>
          <w:t xml:space="preserve">Otherwise, if </w:t>
        </w:r>
      </w:ins>
      <w:ins w:id="215" w:author="עדה גונזלץ-טורס" w:date="2024-11-18T13:47:00Z">
        <w:r w:rsidRPr="001D41E7">
          <w:rPr>
            <w:rFonts w:cs="Calibri"/>
            <w:i/>
            <w:iCs/>
            <w:sz w:val="24"/>
            <w:szCs w:val="24"/>
            <w:highlight w:val="yellow"/>
            <w:rPrChange w:id="216" w:author="Bijoy" w:date="2024-12-04T13:30:00Z">
              <w:rPr>
                <w:rFonts w:cs="Calibri"/>
                <w:i/>
                <w:iCs/>
                <w:sz w:val="24"/>
                <w:szCs w:val="24"/>
              </w:rPr>
            </w:rPrChange>
          </w:rPr>
          <w:t>17</w:t>
        </w:r>
      </w:ins>
      <w:ins w:id="217" w:author="עדה גונזלץ-טורס" w:date="2024-11-18T13:45:00Z">
        <w:r w:rsidRPr="001D41E7">
          <w:rPr>
            <w:rFonts w:cs="Calibri"/>
            <w:i/>
            <w:iCs/>
            <w:sz w:val="24"/>
            <w:szCs w:val="24"/>
            <w:highlight w:val="yellow"/>
            <w:rPrChange w:id="218" w:author="Bijoy" w:date="2024-12-04T13:30:00Z">
              <w:rPr>
                <w:rFonts w:cs="Calibri"/>
                <w:i/>
                <w:iCs/>
                <w:sz w:val="24"/>
                <w:szCs w:val="24"/>
              </w:rPr>
            </w:rPrChange>
          </w:rPr>
          <w:t>=Yes, continue.</w:t>
        </w:r>
        <w:r>
          <w:rPr>
            <w:rFonts w:cs="Calibri"/>
            <w:i/>
            <w:iCs/>
            <w:sz w:val="24"/>
            <w:szCs w:val="24"/>
          </w:rPr>
          <w:t xml:space="preserve"> </w:t>
        </w:r>
      </w:ins>
    </w:p>
    <w:p w14:paraId="1B8781E5" w14:textId="77777777" w:rsidR="00A90EB9" w:rsidRDefault="00A90EB9">
      <w:pPr>
        <w:pStyle w:val="ListParagraph"/>
      </w:pPr>
    </w:p>
    <w:p w14:paraId="388EFBAB" w14:textId="77777777" w:rsidR="00A90EB9" w:rsidRDefault="001710F4">
      <w:pPr>
        <w:pStyle w:val="ListParagraph"/>
        <w:numPr>
          <w:ilvl w:val="0"/>
          <w:numId w:val="4"/>
        </w:numPr>
      </w:pPr>
      <w:ins w:id="219" w:author="עדה גונזלץ-טורס" w:date="2024-11-18T13:45:00Z">
        <w:r>
          <w:t xml:space="preserve">What is the name of your factory? </w:t>
        </w:r>
      </w:ins>
    </w:p>
    <w:p w14:paraId="6059A1EA" w14:textId="77777777" w:rsidR="00A90EB9" w:rsidRDefault="001710F4">
      <w:pPr>
        <w:pStyle w:val="ListParagraph"/>
      </w:pPr>
      <w:ins w:id="220" w:author="עדה גונזלץ-טורס" w:date="2024-11-18T13:45:00Z">
        <w:r>
          <w:t>Manually ENTER FULL NAME</w:t>
        </w:r>
      </w:ins>
      <w:commentRangeEnd w:id="195"/>
      <w:r>
        <w:commentReference w:id="195"/>
      </w:r>
    </w:p>
    <w:p w14:paraId="69A58332" w14:textId="77777777" w:rsidR="00A90EB9" w:rsidRDefault="00A90EB9">
      <w:pPr>
        <w:spacing w:before="120" w:after="120" w:line="276" w:lineRule="auto"/>
        <w:rPr>
          <w:del w:id="221" w:author="עדה גונזלץ-טורס" w:date="2024-11-18T14:08:00Z"/>
          <w:rFonts w:ascii="Calibri" w:hAnsi="Calibri" w:cs="Calibri"/>
          <w:i/>
          <w:iCs/>
          <w:sz w:val="24"/>
          <w:szCs w:val="24"/>
        </w:rPr>
        <w:pPrChange w:id="222" w:author="עדה גונזלץ-טורס" w:date="2024-11-18T14:08:00Z">
          <w:pPr/>
        </w:pPrChange>
      </w:pPr>
    </w:p>
    <w:p w14:paraId="0DA6F24E" w14:textId="77777777" w:rsidR="00A90EB9" w:rsidRDefault="001710F4">
      <w:pPr>
        <w:rPr>
          <w:del w:id="223" w:author="עדה גונזלץ-טורס" w:date="2024-11-18T13:47:00Z"/>
        </w:rPr>
        <w:pPrChange w:id="224" w:author="עדה גונזלץ-טורס" w:date="2024-11-18T14:08:00Z">
          <w:pPr>
            <w:spacing w:before="120" w:after="120" w:line="276" w:lineRule="auto"/>
          </w:pPr>
        </w:pPrChange>
      </w:pPr>
      <w:del w:id="225" w:author="עדה גונזלץ-טורס" w:date="2024-11-18T13:47:00Z">
        <w:r>
          <w:delText xml:space="preserve">SURVEY PROGRAMMING: </w:delText>
        </w:r>
      </w:del>
    </w:p>
    <w:p w14:paraId="58AA4558" w14:textId="77777777" w:rsidR="00A90EB9" w:rsidRDefault="001710F4">
      <w:pPr>
        <w:rPr>
          <w:del w:id="226" w:author="עדה גונזלץ-טורס" w:date="2024-11-18T13:47:00Z"/>
        </w:rPr>
        <w:pPrChange w:id="227" w:author="עדה גונזלץ-טורס" w:date="2024-11-18T14:08:00Z">
          <w:pPr>
            <w:pStyle w:val="ListParagraph"/>
          </w:pPr>
        </w:pPrChange>
      </w:pPr>
      <w:del w:id="228" w:author="עדה גונזלץ-טורס" w:date="2024-11-18T13:47:00Z">
        <w:r>
          <w:delText>If 16=No, skip to survey section 1.B.</w:delText>
        </w:r>
      </w:del>
    </w:p>
    <w:p w14:paraId="173324DA" w14:textId="77777777" w:rsidR="00A90EB9" w:rsidRDefault="001710F4">
      <w:pPr>
        <w:rPr>
          <w:del w:id="229" w:author="עדה גונזלץ-טורס" w:date="2024-11-18T13:47:00Z"/>
        </w:rPr>
        <w:pPrChange w:id="230" w:author="עדה גונזלץ-טורס" w:date="2024-11-18T14:08:00Z">
          <w:pPr>
            <w:pStyle w:val="ListParagraph"/>
          </w:pPr>
        </w:pPrChange>
      </w:pPr>
      <w:r>
        <w:t xml:space="preserve">Otherwise, continue. </w:t>
      </w:r>
      <w:bookmarkStart w:id="231" w:name="move1828300811"/>
      <w:bookmarkEnd w:id="231"/>
    </w:p>
    <w:p w14:paraId="2019778B" w14:textId="77777777" w:rsidR="00A90EB9" w:rsidRDefault="00A90EB9">
      <w:pPr>
        <w:rPr>
          <w:b/>
          <w:color w:val="FF0000"/>
        </w:rPr>
        <w:pPrChange w:id="232" w:author="עדה גונזלץ-טורס" w:date="2024-11-18T14:08:00Z">
          <w:pPr>
            <w:pStyle w:val="ListParagraph"/>
            <w:spacing w:after="0" w:line="276" w:lineRule="auto"/>
          </w:pPr>
        </w:pPrChange>
      </w:pPr>
    </w:p>
    <w:p w14:paraId="0C0BD9C1" w14:textId="77777777" w:rsidR="00A90EB9" w:rsidRDefault="001710F4">
      <w:pPr>
        <w:pStyle w:val="ListParagraph"/>
        <w:numPr>
          <w:ilvl w:val="0"/>
          <w:numId w:val="4"/>
        </w:numPr>
        <w:spacing w:after="0" w:line="276" w:lineRule="auto"/>
        <w:rPr>
          <w:b/>
          <w:color w:val="FF0000"/>
        </w:rPr>
      </w:pPr>
      <w:r>
        <w:lastRenderedPageBreak/>
        <w:t>How long have you been working at [</w:t>
      </w:r>
      <w:r>
        <w:rPr>
          <w:sz w:val="24"/>
          <w:szCs w:val="24"/>
          <w:highlight w:val="yellow"/>
        </w:rPr>
        <w:t>INSERT FACTORY NAME</w:t>
      </w:r>
      <w:ins w:id="233" w:author="עדה גונזלץ-טורס" w:date="2024-11-18T14:09:00Z">
        <w:r>
          <w:rPr>
            <w:sz w:val="24"/>
            <w:szCs w:val="24"/>
          </w:rPr>
          <w:t xml:space="preserve"> </w:t>
        </w:r>
      </w:ins>
      <w:ins w:id="234" w:author="עדה גונזלץ-טורס" w:date="2024-11-18T14:39:00Z">
        <w:r>
          <w:rPr>
            <w:sz w:val="24"/>
            <w:szCs w:val="24"/>
          </w:rPr>
          <w:t>incl</w:t>
        </w:r>
      </w:ins>
      <w:commentRangeStart w:id="235"/>
      <w:ins w:id="236" w:author="עדה גונזלץ-טורס" w:date="2024-11-18T14:09:00Z">
        <w:r>
          <w:rPr>
            <w:sz w:val="24"/>
            <w:szCs w:val="24"/>
          </w:rPr>
          <w:t xml:space="preserve"> PREVIOUSLY MENTIONED FACTORY</w:t>
        </w:r>
      </w:ins>
      <w:commentRangeEnd w:id="235"/>
      <w:r>
        <w:commentReference w:id="235"/>
      </w:r>
      <w:r>
        <w:t xml:space="preserve">]? </w:t>
      </w:r>
      <w:r>
        <w:rPr>
          <w:i/>
        </w:rPr>
        <w:t xml:space="preserve">Select one: </w:t>
      </w:r>
      <w:r>
        <w:rPr>
          <w:bCs/>
          <w:color w:val="000000" w:themeColor="text1"/>
        </w:rPr>
        <w:t>DROP DOWN LIST OF YEAR-MONTH COMBINATIONS.</w:t>
      </w:r>
    </w:p>
    <w:p w14:paraId="3DAD74D0" w14:textId="77777777" w:rsidR="00A90EB9" w:rsidRDefault="00A90EB9">
      <w:pPr>
        <w:spacing w:after="0" w:line="276" w:lineRule="auto"/>
        <w:rPr>
          <w:iCs/>
        </w:rPr>
      </w:pPr>
    </w:p>
    <w:p w14:paraId="42673624" w14:textId="77777777" w:rsidR="00A90EB9" w:rsidRDefault="001710F4">
      <w:pPr>
        <w:pStyle w:val="ListParagraph"/>
        <w:numPr>
          <w:ilvl w:val="0"/>
          <w:numId w:val="4"/>
        </w:numPr>
        <w:spacing w:after="0" w:line="276" w:lineRule="auto"/>
        <w:rPr>
          <w:iCs/>
        </w:rPr>
      </w:pPr>
      <w:r>
        <w:t xml:space="preserve">Including your current job, how long have you been working in garment factories all together? </w:t>
      </w:r>
      <w:r>
        <w:rPr>
          <w:i/>
          <w:iCs/>
        </w:rPr>
        <w:t>Select one</w:t>
      </w:r>
      <w:r>
        <w:t>: DROP DOWN LIST OF YEAR-MONTH COMBINATIONS.</w:t>
      </w:r>
    </w:p>
    <w:p w14:paraId="0C94D01C" w14:textId="77777777" w:rsidR="00A90EB9" w:rsidRDefault="00A90EB9">
      <w:pPr>
        <w:pStyle w:val="ListParagraph"/>
        <w:spacing w:after="0" w:line="276" w:lineRule="auto"/>
        <w:rPr>
          <w:iCs/>
        </w:rPr>
      </w:pPr>
    </w:p>
    <w:p w14:paraId="44006B28" w14:textId="77777777" w:rsidR="00A90EB9" w:rsidRDefault="001710F4">
      <w:pPr>
        <w:pStyle w:val="ListParagraph"/>
        <w:numPr>
          <w:ilvl w:val="0"/>
          <w:numId w:val="4"/>
        </w:numPr>
        <w:spacing w:after="0" w:line="276" w:lineRule="auto"/>
        <w:rPr>
          <w:iCs/>
        </w:rPr>
      </w:pPr>
      <w:r>
        <w:t xml:space="preserve">What is your position at your factory? Drop down: </w:t>
      </w:r>
    </w:p>
    <w:p w14:paraId="5F1BC515" w14:textId="77777777" w:rsidR="00A90EB9" w:rsidRDefault="001710F4">
      <w:pPr>
        <w:spacing w:before="120" w:after="120" w:line="276" w:lineRule="auto"/>
        <w:ind w:left="720"/>
      </w:pPr>
      <w:r>
        <w:t>1 = Helper</w:t>
      </w:r>
    </w:p>
    <w:p w14:paraId="47649184" w14:textId="77777777" w:rsidR="00A90EB9" w:rsidRDefault="001710F4">
      <w:pPr>
        <w:spacing w:before="120" w:after="120" w:line="276" w:lineRule="auto"/>
        <w:ind w:left="720"/>
      </w:pPr>
      <w:r>
        <w:t>2 = Operator</w:t>
      </w:r>
    </w:p>
    <w:p w14:paraId="782F5B74" w14:textId="77777777" w:rsidR="00A90EB9" w:rsidRDefault="001710F4">
      <w:pPr>
        <w:spacing w:before="120" w:after="120" w:line="276" w:lineRule="auto"/>
        <w:ind w:left="720"/>
      </w:pPr>
      <w:r>
        <w:t>3 = Ironer</w:t>
      </w:r>
    </w:p>
    <w:p w14:paraId="4BD45D90" w14:textId="77777777" w:rsidR="00A90EB9" w:rsidRDefault="001710F4">
      <w:pPr>
        <w:spacing w:before="120" w:after="120" w:line="276" w:lineRule="auto"/>
        <w:ind w:left="720"/>
      </w:pPr>
      <w:r>
        <w:t>4 = Folder</w:t>
      </w:r>
    </w:p>
    <w:p w14:paraId="2D1630DC" w14:textId="77777777" w:rsidR="00A90EB9" w:rsidRDefault="001710F4">
      <w:pPr>
        <w:spacing w:before="120" w:after="120" w:line="276" w:lineRule="auto"/>
        <w:ind w:left="720"/>
      </w:pPr>
      <w:r>
        <w:t>5 = Knitter</w:t>
      </w:r>
    </w:p>
    <w:p w14:paraId="475D2FB4" w14:textId="77777777" w:rsidR="00A90EB9" w:rsidRDefault="001710F4">
      <w:pPr>
        <w:spacing w:before="120" w:after="120" w:line="276" w:lineRule="auto"/>
        <w:ind w:left="720"/>
      </w:pPr>
      <w:r>
        <w:t>6 = Linker</w:t>
      </w:r>
    </w:p>
    <w:p w14:paraId="5CFBE6AE" w14:textId="77777777" w:rsidR="00A90EB9" w:rsidRDefault="001710F4">
      <w:pPr>
        <w:spacing w:before="120" w:after="120" w:line="276" w:lineRule="auto"/>
        <w:ind w:left="720"/>
      </w:pPr>
      <w:r>
        <w:t>7 = Quality control inspector</w:t>
      </w:r>
    </w:p>
    <w:p w14:paraId="46CD7654" w14:textId="77777777" w:rsidR="00A90EB9" w:rsidRDefault="001710F4">
      <w:pPr>
        <w:spacing w:before="120" w:after="120" w:line="276" w:lineRule="auto"/>
        <w:ind w:left="720"/>
      </w:pPr>
      <w:r>
        <w:t>8 = Cutter-man</w:t>
      </w:r>
    </w:p>
    <w:p w14:paraId="53415B8B" w14:textId="77777777" w:rsidR="00A90EB9" w:rsidRDefault="001710F4">
      <w:pPr>
        <w:spacing w:before="120" w:after="120" w:line="276" w:lineRule="auto"/>
        <w:ind w:left="720"/>
      </w:pPr>
      <w:r>
        <w:t>9 = Technician or engineer</w:t>
      </w:r>
    </w:p>
    <w:p w14:paraId="0D61B3F9" w14:textId="77777777" w:rsidR="00A90EB9" w:rsidRDefault="001710F4">
      <w:pPr>
        <w:spacing w:before="120" w:after="120" w:line="276" w:lineRule="auto"/>
        <w:ind w:left="720"/>
      </w:pPr>
      <w:r>
        <w:t>10 = Non-production worker</w:t>
      </w:r>
    </w:p>
    <w:p w14:paraId="78420E14" w14:textId="77777777" w:rsidR="00A90EB9" w:rsidRDefault="001710F4">
      <w:pPr>
        <w:spacing w:before="120" w:after="120" w:line="276" w:lineRule="auto"/>
        <w:ind w:left="720"/>
      </w:pPr>
      <w:r>
        <w:t xml:space="preserve">-99 = Other, Please </w:t>
      </w:r>
      <w:commentRangeStart w:id="237"/>
      <w:r>
        <w:t>specify</w:t>
      </w:r>
      <w:commentRangeEnd w:id="237"/>
      <w:r>
        <w:commentReference w:id="237"/>
      </w:r>
      <w:r>
        <w:t>: ……………………………………</w:t>
      </w:r>
    </w:p>
    <w:p w14:paraId="1922FF11" w14:textId="77777777" w:rsidR="00A90EB9" w:rsidRDefault="001710F4">
      <w:pPr>
        <w:pStyle w:val="ListParagraph"/>
        <w:numPr>
          <w:ilvl w:val="0"/>
          <w:numId w:val="4"/>
        </w:numPr>
        <w:spacing w:after="0" w:line="276" w:lineRule="auto"/>
        <w:rPr>
          <w:del w:id="238" w:author="עדה גונזלץ-טורס" w:date="2024-11-18T13:29:00Z"/>
          <w:iCs/>
        </w:rPr>
      </w:pPr>
      <w:del w:id="239" w:author="עדה גונזלץ-טורס" w:date="2024-11-18T13:29:00Z">
        <w:r>
          <w:delText xml:space="preserve">What is your department at your factory? Drop down: </w:delText>
        </w:r>
      </w:del>
    </w:p>
    <w:p w14:paraId="6E9FF4EE" w14:textId="77777777" w:rsidR="00A90EB9" w:rsidRDefault="001710F4">
      <w:pPr>
        <w:ind w:left="720"/>
        <w:rPr>
          <w:del w:id="240" w:author="עדה גונזלץ-טורס" w:date="2024-11-18T13:29:00Z"/>
        </w:rPr>
      </w:pPr>
      <w:del w:id="241" w:author="עדה גונזלץ-טורס" w:date="2024-11-18T13:29:00Z">
        <w:r>
          <w:delText xml:space="preserve">1= Storage                     </w:delText>
        </w:r>
      </w:del>
    </w:p>
    <w:p w14:paraId="098452CA" w14:textId="77777777" w:rsidR="00A90EB9" w:rsidRDefault="001710F4">
      <w:pPr>
        <w:ind w:left="720"/>
        <w:rPr>
          <w:del w:id="242" w:author="עדה גונזלץ-טורס" w:date="2024-11-18T13:29:00Z"/>
        </w:rPr>
      </w:pPr>
      <w:del w:id="243" w:author="עדה גונזלץ-טורס" w:date="2024-11-18T13:29:00Z">
        <w:r>
          <w:delText>2 = Cutting</w:delText>
        </w:r>
      </w:del>
    </w:p>
    <w:p w14:paraId="3468BA78" w14:textId="77777777" w:rsidR="00A90EB9" w:rsidRDefault="001710F4">
      <w:pPr>
        <w:ind w:left="720"/>
        <w:rPr>
          <w:del w:id="244" w:author="עדה גונזלץ-טורס" w:date="2024-11-18T13:29:00Z"/>
        </w:rPr>
      </w:pPr>
      <w:del w:id="245" w:author="עדה גונזלץ-טורס" w:date="2024-11-18T13:29:00Z">
        <w:r>
          <w:delText xml:space="preserve">3 = Sewing                      </w:delText>
        </w:r>
        <w:r>
          <w:tab/>
        </w:r>
      </w:del>
    </w:p>
    <w:p w14:paraId="30C65214" w14:textId="77777777" w:rsidR="00A90EB9" w:rsidRDefault="001710F4">
      <w:pPr>
        <w:ind w:left="720"/>
        <w:rPr>
          <w:del w:id="246" w:author="עדה גונזלץ-טורס" w:date="2024-11-18T13:29:00Z"/>
        </w:rPr>
      </w:pPr>
      <w:del w:id="247" w:author="עדה גונזלץ-טורס" w:date="2024-11-18T13:29:00Z">
        <w:r>
          <w:delText>4 = Washing</w:delText>
        </w:r>
      </w:del>
    </w:p>
    <w:p w14:paraId="4347A3DB" w14:textId="77777777" w:rsidR="00A90EB9" w:rsidRDefault="001710F4">
      <w:pPr>
        <w:ind w:left="720"/>
        <w:rPr>
          <w:del w:id="248" w:author="עדה גונזלץ-טורס" w:date="2024-11-18T13:29:00Z"/>
        </w:rPr>
      </w:pPr>
      <w:del w:id="249" w:author="עדה גונזלץ-טורס" w:date="2024-11-18T13:29:00Z">
        <w:r>
          <w:delText xml:space="preserve">5 = Embroidery               </w:delText>
        </w:r>
        <w:r>
          <w:tab/>
        </w:r>
      </w:del>
    </w:p>
    <w:p w14:paraId="2E65D330" w14:textId="77777777" w:rsidR="00A90EB9" w:rsidRDefault="001710F4">
      <w:pPr>
        <w:ind w:left="720"/>
        <w:rPr>
          <w:del w:id="250" w:author="עדה גונזלץ-טורס" w:date="2024-11-18T13:29:00Z"/>
        </w:rPr>
      </w:pPr>
      <w:del w:id="251" w:author="עדה גונזלץ-טורס" w:date="2024-11-18T13:29:00Z">
        <w:r>
          <w:delText>6 = Finishing</w:delText>
        </w:r>
      </w:del>
    </w:p>
    <w:p w14:paraId="1363AEFC" w14:textId="77777777" w:rsidR="00A90EB9" w:rsidRDefault="001710F4">
      <w:pPr>
        <w:ind w:left="720"/>
        <w:rPr>
          <w:del w:id="252" w:author="עדה גונזלץ-טורס" w:date="2024-11-18T13:29:00Z"/>
        </w:rPr>
      </w:pPr>
      <w:del w:id="253" w:author="עדה גונזלץ-טורס" w:date="2024-11-18T13:29:00Z">
        <w:r>
          <w:delText xml:space="preserve">7 = Ironing                      </w:delText>
        </w:r>
        <w:r>
          <w:tab/>
        </w:r>
      </w:del>
    </w:p>
    <w:p w14:paraId="723CA527" w14:textId="77777777" w:rsidR="00A90EB9" w:rsidRDefault="001710F4">
      <w:pPr>
        <w:ind w:left="720"/>
        <w:rPr>
          <w:del w:id="254" w:author="עדה גונזלץ-טורס" w:date="2024-11-18T13:29:00Z"/>
        </w:rPr>
      </w:pPr>
      <w:del w:id="255" w:author="עדה גונזלץ-טורס" w:date="2024-11-18T13:29:00Z">
        <w:r>
          <w:delText>8 = Packing</w:delText>
        </w:r>
      </w:del>
    </w:p>
    <w:p w14:paraId="1B98BE6F" w14:textId="77777777" w:rsidR="00A90EB9" w:rsidRDefault="001710F4">
      <w:pPr>
        <w:ind w:left="720"/>
        <w:rPr>
          <w:del w:id="256" w:author="עדה גונזלץ-טורס" w:date="2024-11-18T13:29:00Z"/>
        </w:rPr>
      </w:pPr>
      <w:del w:id="257" w:author="עדה גונזלץ-טורס" w:date="2024-11-18T13:29:00Z">
        <w:r>
          <w:delText xml:space="preserve">9 = Quality Control         </w:delText>
        </w:r>
      </w:del>
    </w:p>
    <w:p w14:paraId="4DCE6624" w14:textId="77777777" w:rsidR="00A90EB9" w:rsidRDefault="001710F4">
      <w:pPr>
        <w:ind w:left="720"/>
        <w:rPr>
          <w:del w:id="258" w:author="עדה גונזלץ-טורס" w:date="2024-11-18T13:29:00Z"/>
        </w:rPr>
      </w:pPr>
      <w:del w:id="259" w:author="עדה גונזלץ-טורס" w:date="2024-11-18T13:29:00Z">
        <w:r>
          <w:delText>10 = Warehouse</w:delText>
        </w:r>
      </w:del>
    </w:p>
    <w:p w14:paraId="0231474D" w14:textId="77777777" w:rsidR="00A90EB9" w:rsidRDefault="001710F4">
      <w:pPr>
        <w:ind w:left="720"/>
        <w:rPr>
          <w:del w:id="260" w:author="עדה גונזלץ-טורס" w:date="2024-11-18T13:29:00Z"/>
        </w:rPr>
      </w:pPr>
      <w:del w:id="261" w:author="עדה גונזלץ-טורס" w:date="2024-11-18T13:29:00Z">
        <w:r>
          <w:delText xml:space="preserve">11 = Sample room            </w:delText>
        </w:r>
      </w:del>
    </w:p>
    <w:p w14:paraId="37890EBE" w14:textId="77777777" w:rsidR="00A90EB9" w:rsidRDefault="001710F4">
      <w:pPr>
        <w:ind w:left="720"/>
        <w:rPr>
          <w:del w:id="262" w:author="עדה גונזלץ-טורס" w:date="2024-11-18T13:29:00Z"/>
        </w:rPr>
      </w:pPr>
      <w:del w:id="263" w:author="עדה גונזלץ-טורס" w:date="2024-11-18T13:29:00Z">
        <w:r>
          <w:delText>12 = Wending</w:delText>
        </w:r>
      </w:del>
    </w:p>
    <w:p w14:paraId="20076A97" w14:textId="77777777" w:rsidR="00A90EB9" w:rsidRDefault="001710F4">
      <w:pPr>
        <w:ind w:left="720"/>
        <w:rPr>
          <w:del w:id="264" w:author="עדה גונזלץ-טורס" w:date="2024-11-18T13:29:00Z"/>
        </w:rPr>
      </w:pPr>
      <w:del w:id="265" w:author="עדה גונזלץ-טורס" w:date="2024-11-18T13:29:00Z">
        <w:r>
          <w:delText>13 = Trimming</w:delText>
        </w:r>
        <w:r>
          <w:tab/>
        </w:r>
        <w:r>
          <w:tab/>
        </w:r>
      </w:del>
    </w:p>
    <w:p w14:paraId="5790EBFC" w14:textId="77777777" w:rsidR="00A90EB9" w:rsidRDefault="001710F4">
      <w:pPr>
        <w:ind w:left="720"/>
        <w:rPr>
          <w:del w:id="266" w:author="עדה גונזלץ-טורס" w:date="2024-11-18T13:29:00Z"/>
        </w:rPr>
      </w:pPr>
      <w:del w:id="267" w:author="עדה גונזלץ-טורס" w:date="2024-11-18T13:29:00Z">
        <w:r>
          <w:delText>14 = Linking</w:delText>
        </w:r>
      </w:del>
    </w:p>
    <w:p w14:paraId="6DBA072C" w14:textId="77777777" w:rsidR="00A90EB9" w:rsidRDefault="001710F4">
      <w:pPr>
        <w:ind w:left="720"/>
        <w:rPr>
          <w:del w:id="268" w:author="עדה גונזלץ-טורס" w:date="2024-11-18T13:29:00Z"/>
        </w:rPr>
      </w:pPr>
      <w:del w:id="269" w:author="עדה גונזלץ-טורס" w:date="2024-11-18T13:29:00Z">
        <w:r>
          <w:delText>15 = Mending</w:delText>
        </w:r>
      </w:del>
    </w:p>
    <w:p w14:paraId="14B22104" w14:textId="77777777" w:rsidR="00A90EB9" w:rsidRDefault="001710F4">
      <w:pPr>
        <w:ind w:left="720"/>
        <w:rPr>
          <w:del w:id="270" w:author="עדה גונזלץ-טורס" w:date="2024-11-18T13:29:00Z"/>
        </w:rPr>
      </w:pPr>
      <w:del w:id="271" w:author="עדה גונזלץ-טורס" w:date="2024-11-18T13:29:00Z">
        <w:r>
          <w:delText>16 = Dyeing</w:delText>
        </w:r>
        <w:r>
          <w:tab/>
        </w:r>
        <w:r>
          <w:tab/>
        </w:r>
      </w:del>
    </w:p>
    <w:p w14:paraId="10A95E03" w14:textId="77777777" w:rsidR="00A90EB9" w:rsidRDefault="001710F4">
      <w:pPr>
        <w:ind w:left="720"/>
        <w:rPr>
          <w:del w:id="272" w:author="עדה גונזלץ-טורס" w:date="2024-11-18T13:29:00Z"/>
        </w:rPr>
      </w:pPr>
      <w:del w:id="273" w:author="עדה גונזלץ-טורס" w:date="2024-11-18T13:29:00Z">
        <w:r>
          <w:delText xml:space="preserve">17 = Molding </w:delText>
        </w:r>
        <w:r>
          <w:tab/>
        </w:r>
        <w:r>
          <w:tab/>
        </w:r>
      </w:del>
    </w:p>
    <w:p w14:paraId="4C885E79" w14:textId="77777777" w:rsidR="00A90EB9" w:rsidRDefault="001710F4">
      <w:pPr>
        <w:ind w:left="720"/>
        <w:rPr>
          <w:del w:id="274" w:author="עדה גונזלץ-טורס" w:date="2024-11-18T13:29:00Z"/>
        </w:rPr>
      </w:pPr>
      <w:del w:id="275" w:author="עדה גונזלץ-טורס" w:date="2024-11-18T13:29:00Z">
        <w:r>
          <w:delText>18 = Knitting</w:delText>
        </w:r>
      </w:del>
    </w:p>
    <w:p w14:paraId="269D2971" w14:textId="77777777" w:rsidR="00A90EB9" w:rsidRDefault="001710F4">
      <w:pPr>
        <w:ind w:left="720"/>
        <w:rPr>
          <w:del w:id="276" w:author="עדה גונזלץ-טורס" w:date="2024-11-18T13:29:00Z"/>
        </w:rPr>
      </w:pPr>
      <w:del w:id="277" w:author="עדה גונזלץ-טורס" w:date="2024-11-18T13:29:00Z">
        <w:r>
          <w:delText>19 = Weaving</w:delText>
        </w:r>
      </w:del>
    </w:p>
    <w:p w14:paraId="764B9396" w14:textId="77777777" w:rsidR="00A90EB9" w:rsidRDefault="001710F4">
      <w:pPr>
        <w:ind w:left="720"/>
        <w:rPr>
          <w:del w:id="278" w:author="עדה גונזלץ-טורס" w:date="2024-11-18T13:29:00Z"/>
        </w:rPr>
      </w:pPr>
      <w:del w:id="279" w:author="עדה גונזלץ-טורס" w:date="2024-11-18T13:29:00Z">
        <w:r>
          <w:delText>20 = Printing</w:delText>
        </w:r>
      </w:del>
    </w:p>
    <w:p w14:paraId="4C69E2E5" w14:textId="77777777" w:rsidR="00A90EB9" w:rsidRDefault="001710F4">
      <w:pPr>
        <w:ind w:left="720"/>
        <w:rPr>
          <w:del w:id="280" w:author="עדה גונזלץ-טורס" w:date="2024-11-18T13:29:00Z"/>
          <w:color w:val="000000" w:themeColor="text1"/>
        </w:rPr>
      </w:pPr>
      <w:del w:id="281" w:author="עדה גונזלץ-טורס" w:date="2024-11-18T13:29:00Z">
        <w:r>
          <w:rPr>
            <w:color w:val="000000" w:themeColor="text1"/>
          </w:rPr>
          <w:delText>21 = Unspecified/non-specific</w:delText>
        </w:r>
      </w:del>
    </w:p>
    <w:p w14:paraId="15323958" w14:textId="77777777" w:rsidR="00A90EB9" w:rsidRDefault="001710F4">
      <w:pPr>
        <w:ind w:left="720"/>
        <w:rPr>
          <w:del w:id="282" w:author="עדה גונזלץ-טורס" w:date="2024-11-18T13:29:00Z"/>
        </w:rPr>
      </w:pPr>
      <w:del w:id="283" w:author="עדה גונזלץ-טורס" w:date="2024-11-18T13:29:00Z">
        <w:r>
          <w:delText>-99 = Other, Please specify: ……………………………………</w:delText>
        </w:r>
      </w:del>
    </w:p>
    <w:p w14:paraId="42CEA9C1" w14:textId="77777777" w:rsidR="00A90EB9" w:rsidRDefault="00A90EB9">
      <w:pPr>
        <w:pStyle w:val="ListParagraph"/>
        <w:spacing w:after="0" w:line="276" w:lineRule="auto"/>
        <w:rPr>
          <w:del w:id="284" w:author="עדה גונזלץ-טורס" w:date="2024-11-18T13:29:00Z"/>
          <w:iCs/>
        </w:rPr>
      </w:pPr>
    </w:p>
    <w:p w14:paraId="0D532137" w14:textId="77777777" w:rsidR="00A90EB9" w:rsidRDefault="001710F4">
      <w:pPr>
        <w:pStyle w:val="ListParagraph"/>
        <w:numPr>
          <w:ilvl w:val="0"/>
          <w:numId w:val="4"/>
        </w:numPr>
        <w:spacing w:after="0" w:line="276" w:lineRule="auto"/>
        <w:rPr>
          <w:del w:id="285" w:author="עדה גונזלץ-טורס" w:date="2024-11-18T13:29:00Z"/>
        </w:rPr>
      </w:pPr>
      <w:del w:id="286" w:author="עדה גונזלץ-טורס" w:date="2024-11-18T13:29:00Z">
        <w:r>
          <w:rPr>
            <w:iCs/>
          </w:rPr>
          <w:delText>What floor number do you work on? Drop down: Ground floor (floor 0); 1, …, 20; I don’t know.</w:delText>
        </w:r>
      </w:del>
    </w:p>
    <w:p w14:paraId="492DF520" w14:textId="77777777" w:rsidR="00A90EB9" w:rsidRDefault="00A90EB9">
      <w:pPr>
        <w:pStyle w:val="ListParagraph"/>
        <w:spacing w:before="120" w:after="120" w:line="276" w:lineRule="auto"/>
        <w:rPr>
          <w:i/>
          <w:iCs/>
        </w:rPr>
      </w:pPr>
    </w:p>
    <w:p w14:paraId="0321A4AB" w14:textId="77777777" w:rsidR="00A90EB9" w:rsidRDefault="001710F4">
      <w:pPr>
        <w:pStyle w:val="ListParagraph"/>
        <w:ind w:left="0"/>
        <w:rPr>
          <w:b/>
        </w:rPr>
      </w:pPr>
      <w:r>
        <w:rPr>
          <w:b/>
        </w:rPr>
        <w:t>SURVEY SECTION 1.B: WORKERS WHO LEFT FACTORY BETWEEN RECRUITMENT &amp; SURVEY</w:t>
      </w:r>
    </w:p>
    <w:p w14:paraId="3CB6F802" w14:textId="77777777" w:rsidR="00A90EB9" w:rsidRDefault="00A90EB9">
      <w:pPr>
        <w:pStyle w:val="ListParagraph"/>
        <w:ind w:left="0"/>
        <w:rPr>
          <w:b/>
        </w:rPr>
      </w:pPr>
    </w:p>
    <w:p w14:paraId="52552DEF" w14:textId="77777777" w:rsidR="00A90EB9" w:rsidRDefault="001710F4">
      <w:pPr>
        <w:numPr>
          <w:ilvl w:val="0"/>
          <w:numId w:val="22"/>
        </w:numPr>
        <w:spacing w:before="120" w:after="120" w:line="276" w:lineRule="auto"/>
        <w:rPr>
          <w:rFonts w:ascii="Times New Roman" w:hAnsi="Times New Roman" w:cs="Times New Roman"/>
        </w:rPr>
      </w:pPr>
      <w:r>
        <w:t>What was the approximate most recent date that you went to work in [</w:t>
      </w:r>
      <w:r>
        <w:rPr>
          <w:shd w:val="clear" w:color="auto" w:fill="FFFF00"/>
        </w:rPr>
        <w:t>INSERT FACTORY NAME</w:t>
      </w:r>
      <w:r>
        <w:t>]? Drop downs: Day; Month; Year. Enter 1st of month is exact date is unknown</w:t>
      </w:r>
    </w:p>
    <w:p w14:paraId="28D00610" w14:textId="77777777" w:rsidR="00A90EB9" w:rsidRDefault="001710F4">
      <w:pPr>
        <w:numPr>
          <w:ilvl w:val="0"/>
          <w:numId w:val="22"/>
        </w:numPr>
        <w:spacing w:before="120" w:after="120" w:line="276" w:lineRule="auto"/>
        <w:rPr>
          <w:rFonts w:ascii="Calibri" w:hAnsi="Calibri" w:cs="Calibri"/>
        </w:rPr>
      </w:pPr>
      <w:r>
        <w:rPr>
          <w:rFonts w:cs="Calibri"/>
        </w:rPr>
        <w:t>Why are you no longer working at [</w:t>
      </w:r>
      <w:r>
        <w:rPr>
          <w:rFonts w:cs="Calibri"/>
          <w:highlight w:val="yellow"/>
        </w:rPr>
        <w:t>INSERT FACTORY NAME</w:t>
      </w:r>
      <w:r>
        <w:rPr>
          <w:rFonts w:cs="Calibri"/>
        </w:rPr>
        <w:t xml:space="preserve">]? Select one: </w:t>
      </w:r>
    </w:p>
    <w:p w14:paraId="4F855E4A" w14:textId="77777777" w:rsidR="00A90EB9" w:rsidRDefault="001710F4">
      <w:pPr>
        <w:numPr>
          <w:ilvl w:val="1"/>
          <w:numId w:val="22"/>
        </w:numPr>
        <w:spacing w:before="120" w:after="120" w:line="276" w:lineRule="auto"/>
        <w:rPr>
          <w:rFonts w:ascii="Calibri" w:hAnsi="Calibri" w:cs="Calibri"/>
        </w:rPr>
      </w:pPr>
      <w:r>
        <w:rPr>
          <w:rFonts w:cs="Calibri"/>
        </w:rPr>
        <w:t>Factory permanently laid off (fired) you</w:t>
      </w:r>
    </w:p>
    <w:p w14:paraId="4A7F2BDA" w14:textId="77777777" w:rsidR="00A90EB9" w:rsidRDefault="001710F4">
      <w:pPr>
        <w:numPr>
          <w:ilvl w:val="1"/>
          <w:numId w:val="22"/>
        </w:numPr>
        <w:spacing w:before="120" w:after="120" w:line="276" w:lineRule="auto"/>
        <w:rPr>
          <w:rFonts w:ascii="Calibri" w:hAnsi="Calibri" w:cs="Calibri"/>
        </w:rPr>
      </w:pPr>
      <w:r>
        <w:rPr>
          <w:rFonts w:cs="Calibri"/>
        </w:rPr>
        <w:t>You quit</w:t>
      </w:r>
    </w:p>
    <w:p w14:paraId="0BC2246A" w14:textId="77777777" w:rsidR="00A90EB9" w:rsidRDefault="001710F4">
      <w:pPr>
        <w:numPr>
          <w:ilvl w:val="1"/>
          <w:numId w:val="22"/>
        </w:numPr>
        <w:spacing w:before="120" w:after="120" w:line="276" w:lineRule="auto"/>
        <w:rPr>
          <w:rFonts w:ascii="Calibri" w:hAnsi="Calibri" w:cs="Calibri"/>
        </w:rPr>
      </w:pPr>
      <w:r>
        <w:rPr>
          <w:rFonts w:cs="Calibri"/>
        </w:rPr>
        <w:t xml:space="preserve">Own illness      </w:t>
      </w:r>
    </w:p>
    <w:p w14:paraId="31FB9E4C" w14:textId="77777777" w:rsidR="00A90EB9" w:rsidRDefault="001710F4">
      <w:pPr>
        <w:numPr>
          <w:ilvl w:val="1"/>
          <w:numId w:val="22"/>
        </w:numPr>
        <w:spacing w:before="120" w:after="120" w:line="276" w:lineRule="auto"/>
        <w:rPr>
          <w:rFonts w:ascii="Calibri" w:hAnsi="Calibri" w:cs="Calibri"/>
        </w:rPr>
      </w:pPr>
      <w:r>
        <w:rPr>
          <w:rFonts w:cs="Calibri"/>
        </w:rPr>
        <w:t xml:space="preserve">Own pregnancy </w:t>
      </w:r>
    </w:p>
    <w:p w14:paraId="1CF48E65" w14:textId="77777777" w:rsidR="00A90EB9" w:rsidRDefault="001710F4">
      <w:pPr>
        <w:numPr>
          <w:ilvl w:val="1"/>
          <w:numId w:val="22"/>
        </w:numPr>
        <w:spacing w:before="120" w:after="120" w:line="276" w:lineRule="auto"/>
        <w:rPr>
          <w:rFonts w:ascii="Calibri" w:hAnsi="Calibri" w:cs="Calibri"/>
        </w:rPr>
      </w:pPr>
      <w:r>
        <w:rPr>
          <w:rFonts w:cs="Calibri"/>
        </w:rPr>
        <w:t>To care for a child or other family member</w:t>
      </w:r>
    </w:p>
    <w:p w14:paraId="6D0788CA" w14:textId="77777777" w:rsidR="00A90EB9" w:rsidRDefault="001710F4">
      <w:pPr>
        <w:numPr>
          <w:ilvl w:val="1"/>
          <w:numId w:val="22"/>
        </w:numPr>
        <w:spacing w:before="120" w:after="120" w:line="276" w:lineRule="auto"/>
        <w:rPr>
          <w:rFonts w:ascii="Calibri" w:hAnsi="Calibri" w:cs="Calibri"/>
        </w:rPr>
      </w:pPr>
      <w:r>
        <w:rPr>
          <w:rFonts w:cs="Calibri"/>
        </w:rPr>
        <w:t xml:space="preserve">You were tired of the work      </w:t>
      </w:r>
    </w:p>
    <w:p w14:paraId="55178DE4" w14:textId="77777777" w:rsidR="00A90EB9" w:rsidRDefault="001710F4">
      <w:pPr>
        <w:numPr>
          <w:ilvl w:val="1"/>
          <w:numId w:val="22"/>
        </w:numPr>
        <w:spacing w:before="120" w:after="120" w:line="276" w:lineRule="auto"/>
        <w:rPr>
          <w:rFonts w:ascii="Calibri" w:hAnsi="Calibri" w:cs="Calibri"/>
        </w:rPr>
      </w:pPr>
      <w:r>
        <w:rPr>
          <w:rFonts w:cs="Calibri"/>
        </w:rPr>
        <w:t xml:space="preserve">Your health was making it hard to keep doing garment work      </w:t>
      </w:r>
    </w:p>
    <w:p w14:paraId="03AB3BDF" w14:textId="77777777" w:rsidR="00A90EB9" w:rsidRDefault="001710F4">
      <w:pPr>
        <w:numPr>
          <w:ilvl w:val="1"/>
          <w:numId w:val="22"/>
        </w:numPr>
        <w:spacing w:before="120" w:after="120" w:line="276" w:lineRule="auto"/>
        <w:rPr>
          <w:rFonts w:ascii="Calibri" w:hAnsi="Calibri" w:cs="Calibri"/>
        </w:rPr>
      </w:pPr>
      <w:r>
        <w:rPr>
          <w:rFonts w:cs="Calibri"/>
        </w:rPr>
        <w:t xml:space="preserve">Preferred another type of work </w:t>
      </w:r>
    </w:p>
    <w:p w14:paraId="5B249DE5" w14:textId="77777777" w:rsidR="00A90EB9" w:rsidRDefault="001710F4">
      <w:pPr>
        <w:numPr>
          <w:ilvl w:val="1"/>
          <w:numId w:val="22"/>
        </w:numPr>
        <w:spacing w:before="120" w:after="120" w:line="276" w:lineRule="auto"/>
        <w:rPr>
          <w:rFonts w:ascii="Calibri" w:hAnsi="Calibri" w:cs="Calibri"/>
        </w:rPr>
      </w:pPr>
      <w:r>
        <w:rPr>
          <w:rFonts w:cs="Calibri"/>
        </w:rPr>
        <w:t xml:space="preserve">Wanted to return to village </w:t>
      </w:r>
    </w:p>
    <w:p w14:paraId="26CA49C3" w14:textId="77777777" w:rsidR="00A90EB9" w:rsidRDefault="001710F4">
      <w:pPr>
        <w:numPr>
          <w:ilvl w:val="1"/>
          <w:numId w:val="22"/>
        </w:numPr>
        <w:spacing w:before="120" w:after="120" w:line="276" w:lineRule="auto"/>
        <w:rPr>
          <w:rFonts w:ascii="Calibri" w:hAnsi="Calibri" w:cs="Calibri"/>
        </w:rPr>
      </w:pPr>
      <w:r>
        <w:rPr>
          <w:rFonts w:cs="Calibri"/>
        </w:rPr>
        <w:t>Other, please specify: ____________.</w:t>
      </w:r>
    </w:p>
    <w:p w14:paraId="397C8313" w14:textId="77777777" w:rsidR="00A90EB9" w:rsidRDefault="001710F4">
      <w:pPr>
        <w:numPr>
          <w:ilvl w:val="0"/>
          <w:numId w:val="22"/>
        </w:numPr>
        <w:spacing w:before="120" w:after="120" w:line="276" w:lineRule="auto"/>
        <w:rPr>
          <w:rFonts w:ascii="Calibri" w:hAnsi="Calibri" w:cs="Calibri"/>
        </w:rPr>
      </w:pPr>
      <w:r>
        <w:rPr>
          <w:rFonts w:cs="Calibri"/>
        </w:rPr>
        <w:t>If 2 = 2. You Quit: Why did you quit? Open-ended: ______.</w:t>
      </w:r>
    </w:p>
    <w:p w14:paraId="78BD4372" w14:textId="77777777" w:rsidR="00A90EB9" w:rsidRDefault="001710F4">
      <w:pPr>
        <w:numPr>
          <w:ilvl w:val="0"/>
          <w:numId w:val="22"/>
        </w:numPr>
        <w:spacing w:before="120" w:after="120" w:line="276" w:lineRule="auto"/>
        <w:rPr>
          <w:rFonts w:ascii="Calibri" w:hAnsi="Calibri" w:cs="Calibri"/>
        </w:rPr>
      </w:pPr>
      <w:r>
        <w:rPr>
          <w:rFonts w:cs="Calibri"/>
        </w:rPr>
        <w:t>How long did you work at [</w:t>
      </w:r>
      <w:r>
        <w:rPr>
          <w:rFonts w:cs="Calibri"/>
          <w:highlight w:val="yellow"/>
        </w:rPr>
        <w:t>INSERT FACTORY NAME</w:t>
      </w:r>
      <w:r>
        <w:rPr>
          <w:rFonts w:cs="Calibri"/>
        </w:rPr>
        <w:t>] all together? Select one: DROP DOWN LIST OF YEAR-MONTH COMBINATIONS.</w:t>
      </w:r>
    </w:p>
    <w:p w14:paraId="0FD15A90" w14:textId="77777777" w:rsidR="00A90EB9" w:rsidRDefault="001710F4">
      <w:pPr>
        <w:numPr>
          <w:ilvl w:val="0"/>
          <w:numId w:val="22"/>
        </w:numPr>
        <w:spacing w:before="120" w:after="120" w:line="276" w:lineRule="auto"/>
        <w:rPr>
          <w:rFonts w:ascii="Calibri" w:hAnsi="Calibri" w:cs="Calibri"/>
        </w:rPr>
      </w:pPr>
      <w:r>
        <w:lastRenderedPageBreak/>
        <w:t xml:space="preserve">How satisfied were you with your job </w:t>
      </w:r>
      <w:r>
        <w:rPr>
          <w:rFonts w:cs="Calibri"/>
        </w:rPr>
        <w:t>at [</w:t>
      </w:r>
      <w:r>
        <w:rPr>
          <w:rFonts w:cs="Calibri"/>
          <w:highlight w:val="yellow"/>
        </w:rPr>
        <w:t>INSERT FACTORY NAME</w:t>
      </w:r>
      <w:r>
        <w:rPr>
          <w:rFonts w:cs="Calibri"/>
        </w:rPr>
        <w:t xml:space="preserve">] </w:t>
      </w:r>
      <w:r>
        <w:t xml:space="preserve">overall? </w:t>
      </w:r>
      <w:r>
        <w:rPr>
          <w:i/>
          <w:iCs/>
        </w:rPr>
        <w:t>(Select one:  Very dissatisfied; Dissatisfied; Neutral; Satisfied; Very satisfied)</w:t>
      </w:r>
    </w:p>
    <w:p w14:paraId="6D8BFA63" w14:textId="77777777" w:rsidR="00A90EB9" w:rsidRDefault="001710F4">
      <w:pPr>
        <w:numPr>
          <w:ilvl w:val="0"/>
          <w:numId w:val="22"/>
        </w:numPr>
        <w:spacing w:before="120" w:after="120" w:line="276" w:lineRule="auto"/>
        <w:rPr>
          <w:rFonts w:ascii="Calibri" w:hAnsi="Calibri" w:cs="Calibri"/>
        </w:rPr>
      </w:pPr>
      <w:r>
        <w:t xml:space="preserve">How satisfied were you with the following aspect of your job </w:t>
      </w:r>
      <w:r>
        <w:rPr>
          <w:rFonts w:cs="Calibri"/>
        </w:rPr>
        <w:t>at [</w:t>
      </w:r>
      <w:r>
        <w:rPr>
          <w:rFonts w:cs="Calibri"/>
          <w:highlight w:val="yellow"/>
        </w:rPr>
        <w:t>INSERT FACTORY NAME</w:t>
      </w:r>
      <w:r>
        <w:rPr>
          <w:rFonts w:cs="Calibri"/>
        </w:rPr>
        <w:t>]</w:t>
      </w:r>
      <w:r>
        <w:t xml:space="preserve">: </w:t>
      </w:r>
      <w:r>
        <w:rPr>
          <w:i/>
          <w:iCs/>
        </w:rPr>
        <w:t>(Select one:  Very dissatisfied; Dissatisfied; Neutral; Satisfied; Very satisfied)</w:t>
      </w:r>
    </w:p>
    <w:p w14:paraId="2E118B05" w14:textId="77777777" w:rsidR="00A90EB9" w:rsidRDefault="001710F4">
      <w:pPr>
        <w:pStyle w:val="ListParagraph"/>
        <w:numPr>
          <w:ilvl w:val="1"/>
          <w:numId w:val="24"/>
        </w:numPr>
      </w:pPr>
      <w:r>
        <w:t>You were listened to</w:t>
      </w:r>
    </w:p>
    <w:p w14:paraId="720F1DBF" w14:textId="77777777" w:rsidR="00A90EB9" w:rsidRDefault="001710F4">
      <w:pPr>
        <w:pStyle w:val="ListParagraph"/>
        <w:numPr>
          <w:ilvl w:val="1"/>
          <w:numId w:val="24"/>
        </w:numPr>
      </w:pPr>
      <w:r>
        <w:t>You were treated with respect</w:t>
      </w:r>
    </w:p>
    <w:p w14:paraId="48F52DE9" w14:textId="77777777" w:rsidR="00A90EB9" w:rsidRDefault="001710F4">
      <w:pPr>
        <w:pStyle w:val="ListParagraph"/>
        <w:numPr>
          <w:ilvl w:val="1"/>
          <w:numId w:val="24"/>
        </w:numPr>
      </w:pPr>
      <w:r>
        <w:t>Career opportunities</w:t>
      </w:r>
    </w:p>
    <w:p w14:paraId="00EF1180" w14:textId="77777777" w:rsidR="00A90EB9" w:rsidRDefault="001710F4">
      <w:pPr>
        <w:pStyle w:val="ListParagraph"/>
        <w:numPr>
          <w:ilvl w:val="1"/>
          <w:numId w:val="24"/>
        </w:numPr>
      </w:pPr>
      <w:r>
        <w:t>Job training and support</w:t>
      </w:r>
    </w:p>
    <w:p w14:paraId="6E7F0469" w14:textId="77777777" w:rsidR="00A90EB9" w:rsidRDefault="001710F4">
      <w:pPr>
        <w:pStyle w:val="ListParagraph"/>
        <w:numPr>
          <w:ilvl w:val="1"/>
          <w:numId w:val="24"/>
        </w:numPr>
      </w:pPr>
      <w:r>
        <w:t>Pay was fair for your job</w:t>
      </w:r>
    </w:p>
    <w:p w14:paraId="19D910BB" w14:textId="77777777" w:rsidR="00A90EB9" w:rsidRDefault="001710F4">
      <w:pPr>
        <w:numPr>
          <w:ilvl w:val="0"/>
          <w:numId w:val="22"/>
        </w:numPr>
        <w:spacing w:before="120" w:after="120" w:line="276" w:lineRule="auto"/>
        <w:rPr>
          <w:rFonts w:ascii="Calibri" w:hAnsi="Calibri" w:cs="Calibri"/>
        </w:rPr>
      </w:pPr>
      <w:r>
        <w:rPr>
          <w:rFonts w:cs="Calibri"/>
        </w:rPr>
        <w:t xml:space="preserve">Are you currently working at another garment factory? Select one: Yes; No. </w:t>
      </w:r>
    </w:p>
    <w:p w14:paraId="37639A32" w14:textId="77777777" w:rsidR="00A90EB9" w:rsidRDefault="001710F4">
      <w:pPr>
        <w:numPr>
          <w:ilvl w:val="0"/>
          <w:numId w:val="22"/>
        </w:numPr>
        <w:spacing w:before="120" w:after="120" w:line="276" w:lineRule="auto"/>
        <w:rPr>
          <w:rFonts w:ascii="Calibri" w:hAnsi="Calibri" w:cs="Calibri"/>
        </w:rPr>
      </w:pPr>
      <w:r>
        <w:rPr>
          <w:rFonts w:cs="Calibri"/>
        </w:rPr>
        <w:t xml:space="preserve">If 7=Yes: What is the name of your new factory? </w:t>
      </w:r>
      <w:r>
        <w:rPr>
          <w:rFonts w:cs="Calibri"/>
          <w:i/>
          <w:iCs/>
        </w:rPr>
        <w:t>Select one: DROP DOWN. Include “Other, please specify: ______________” option.</w:t>
      </w:r>
    </w:p>
    <w:p w14:paraId="031F35DA" w14:textId="77777777" w:rsidR="00A90EB9" w:rsidRDefault="001710F4">
      <w:pPr>
        <w:numPr>
          <w:ilvl w:val="0"/>
          <w:numId w:val="22"/>
        </w:numPr>
        <w:spacing w:before="120" w:after="120" w:line="276" w:lineRule="auto"/>
        <w:rPr>
          <w:rFonts w:ascii="Calibri" w:hAnsi="Calibri" w:cs="Calibri"/>
        </w:rPr>
      </w:pPr>
      <w:r>
        <w:rPr>
          <w:rFonts w:cs="Calibri"/>
        </w:rPr>
        <w:t>If 7=Yes: What was the approximate first date that you went to work in [</w:t>
      </w:r>
      <w:r>
        <w:rPr>
          <w:rFonts w:cs="Calibri"/>
          <w:highlight w:val="green"/>
        </w:rPr>
        <w:t>INSERT NEW FACTORY NAME FROM 8</w:t>
      </w:r>
      <w:r>
        <w:rPr>
          <w:rFonts w:cs="Calibri"/>
        </w:rPr>
        <w:t>]? Drop downs: Day; Month; Year. Enter 1st of month is exact date is unknown</w:t>
      </w:r>
    </w:p>
    <w:p w14:paraId="5F619CD2" w14:textId="77777777" w:rsidR="00A90EB9" w:rsidRDefault="001710F4">
      <w:pPr>
        <w:spacing w:before="120" w:after="120" w:line="276" w:lineRule="auto"/>
        <w:ind w:left="720"/>
        <w:rPr>
          <w:rFonts w:ascii="Calibri" w:hAnsi="Calibri" w:cs="Calibri"/>
          <w:i/>
          <w:iCs/>
        </w:rPr>
      </w:pPr>
      <w:r>
        <w:rPr>
          <w:rFonts w:cs="Calibri"/>
          <w:i/>
          <w:iCs/>
        </w:rPr>
        <w:t>Conditional survey logic: Skip to question 14.</w:t>
      </w:r>
    </w:p>
    <w:p w14:paraId="3ECA2013" w14:textId="77777777" w:rsidR="00A90EB9" w:rsidRDefault="001710F4">
      <w:pPr>
        <w:numPr>
          <w:ilvl w:val="0"/>
          <w:numId w:val="22"/>
        </w:numPr>
        <w:spacing w:before="120" w:after="120" w:line="276" w:lineRule="auto"/>
        <w:rPr>
          <w:rFonts w:ascii="Calibri" w:hAnsi="Calibri" w:cs="Calibri"/>
        </w:rPr>
      </w:pPr>
      <w:r>
        <w:rPr>
          <w:rFonts w:cs="Calibri"/>
        </w:rPr>
        <w:t>If 7=No: Are you currently working to earn an income? Select one: Yes; No.</w:t>
      </w:r>
    </w:p>
    <w:p w14:paraId="6B3D4614" w14:textId="77777777" w:rsidR="00A90EB9" w:rsidRDefault="001710F4">
      <w:pPr>
        <w:pStyle w:val="ListParagraph"/>
        <w:spacing w:before="120" w:after="120" w:line="276" w:lineRule="auto"/>
        <w:rPr>
          <w:rFonts w:ascii="Calibri" w:hAnsi="Calibri" w:cs="Calibri"/>
          <w:i/>
          <w:iCs/>
        </w:rPr>
      </w:pPr>
      <w:r>
        <w:rPr>
          <w:rFonts w:cs="Calibri"/>
          <w:i/>
          <w:iCs/>
        </w:rPr>
        <w:t>Conditional survey logic: If no, skip to question 13.</w:t>
      </w:r>
    </w:p>
    <w:p w14:paraId="28B64A8E" w14:textId="77777777" w:rsidR="00A90EB9" w:rsidRDefault="001710F4">
      <w:pPr>
        <w:numPr>
          <w:ilvl w:val="0"/>
          <w:numId w:val="22"/>
        </w:numPr>
        <w:spacing w:before="120" w:after="120" w:line="276" w:lineRule="auto"/>
        <w:rPr>
          <w:rFonts w:ascii="Calibri" w:hAnsi="Calibri" w:cs="Calibri"/>
        </w:rPr>
      </w:pPr>
      <w:r>
        <w:rPr>
          <w:rFonts w:cs="Calibri"/>
        </w:rPr>
        <w:t xml:space="preserve">What type(s) of work are you currently doing to earn an income? Select all that apply: </w:t>
      </w:r>
    </w:p>
    <w:p w14:paraId="7456E29A" w14:textId="77777777" w:rsidR="00A90EB9" w:rsidRDefault="001710F4">
      <w:pPr>
        <w:numPr>
          <w:ilvl w:val="1"/>
          <w:numId w:val="22"/>
        </w:numPr>
        <w:spacing w:before="120" w:after="120" w:line="276" w:lineRule="auto"/>
        <w:rPr>
          <w:rFonts w:ascii="Calibri" w:hAnsi="Calibri" w:cs="Calibri"/>
        </w:rPr>
      </w:pPr>
      <w:r>
        <w:rPr>
          <w:rFonts w:cs="Calibri"/>
        </w:rPr>
        <w:t xml:space="preserve">Employed at firm that does not produce garments-related products.  </w:t>
      </w:r>
    </w:p>
    <w:p w14:paraId="444036EA" w14:textId="77777777" w:rsidR="00A90EB9" w:rsidRDefault="001710F4">
      <w:pPr>
        <w:numPr>
          <w:ilvl w:val="1"/>
          <w:numId w:val="22"/>
        </w:numPr>
        <w:spacing w:before="120" w:after="120" w:line="276" w:lineRule="auto"/>
        <w:rPr>
          <w:rFonts w:ascii="Calibri" w:hAnsi="Calibri" w:cs="Calibri"/>
        </w:rPr>
      </w:pPr>
      <w:r>
        <w:rPr>
          <w:rFonts w:cs="Calibri"/>
        </w:rPr>
        <w:t xml:space="preserve">Self-employed/business owner with no employees.  </w:t>
      </w:r>
    </w:p>
    <w:p w14:paraId="6E878A58" w14:textId="77777777" w:rsidR="00A90EB9" w:rsidRDefault="001710F4">
      <w:pPr>
        <w:numPr>
          <w:ilvl w:val="1"/>
          <w:numId w:val="22"/>
        </w:numPr>
        <w:spacing w:before="120" w:after="120" w:line="276" w:lineRule="auto"/>
        <w:rPr>
          <w:rFonts w:ascii="Calibri" w:hAnsi="Calibri" w:cs="Calibri"/>
        </w:rPr>
      </w:pPr>
      <w:r>
        <w:rPr>
          <w:rFonts w:cs="Calibri"/>
        </w:rPr>
        <w:t xml:space="preserve">Business owner with at least one employee. </w:t>
      </w:r>
    </w:p>
    <w:p w14:paraId="60D33BEA" w14:textId="77777777" w:rsidR="00A90EB9" w:rsidRDefault="001710F4">
      <w:pPr>
        <w:numPr>
          <w:ilvl w:val="1"/>
          <w:numId w:val="22"/>
        </w:numPr>
        <w:spacing w:before="120" w:after="120" w:line="276" w:lineRule="auto"/>
        <w:rPr>
          <w:rFonts w:ascii="Calibri" w:hAnsi="Calibri" w:cs="Calibri"/>
        </w:rPr>
      </w:pPr>
      <w:r>
        <w:rPr>
          <w:rFonts w:cs="Calibri"/>
        </w:rPr>
        <w:t xml:space="preserve">Agricultural or day laborer. </w:t>
      </w:r>
    </w:p>
    <w:p w14:paraId="22AE7A38" w14:textId="77777777" w:rsidR="00A90EB9" w:rsidRDefault="001710F4">
      <w:pPr>
        <w:numPr>
          <w:ilvl w:val="1"/>
          <w:numId w:val="22"/>
        </w:numPr>
        <w:spacing w:before="120" w:after="120" w:line="276" w:lineRule="auto"/>
        <w:rPr>
          <w:rFonts w:ascii="Calibri" w:hAnsi="Calibri" w:cs="Calibri"/>
        </w:rPr>
      </w:pPr>
      <w:r>
        <w:rPr>
          <w:rFonts w:cs="Calibri"/>
        </w:rPr>
        <w:t xml:space="preserve">Other, please specify: ___________. </w:t>
      </w:r>
    </w:p>
    <w:p w14:paraId="1A9373A3" w14:textId="77777777" w:rsidR="00A90EB9" w:rsidRDefault="001710F4">
      <w:pPr>
        <w:numPr>
          <w:ilvl w:val="0"/>
          <w:numId w:val="22"/>
        </w:numPr>
        <w:spacing w:before="120" w:after="120" w:line="276" w:lineRule="auto"/>
        <w:rPr>
          <w:rFonts w:ascii="Calibri" w:hAnsi="Calibri" w:cs="Calibri"/>
        </w:rPr>
      </w:pPr>
      <w:r>
        <w:rPr>
          <w:rFonts w:cs="Calibri"/>
        </w:rPr>
        <w:t xml:space="preserve">What was your total income in each of the following months? </w:t>
      </w:r>
      <w:r>
        <w:rPr>
          <w:rFonts w:cs="Calibri"/>
          <w:i/>
          <w:iCs/>
        </w:rPr>
        <w:t>Instructions: Participant reports income from all sources.</w:t>
      </w:r>
    </w:p>
    <w:p w14:paraId="25C7FE05" w14:textId="77777777" w:rsidR="00A90EB9" w:rsidRDefault="001710F4">
      <w:pPr>
        <w:numPr>
          <w:ilvl w:val="1"/>
          <w:numId w:val="22"/>
        </w:numPr>
        <w:spacing w:before="120" w:after="120" w:line="276" w:lineRule="auto"/>
        <w:rPr>
          <w:rFonts w:ascii="Calibri" w:hAnsi="Calibri" w:cs="Calibri"/>
        </w:rPr>
      </w:pPr>
      <w:r>
        <w:rPr>
          <w:rFonts w:cs="Calibri"/>
        </w:rPr>
        <w:t>[Insert reference month 1]: _____________ Taka</w:t>
      </w:r>
    </w:p>
    <w:p w14:paraId="0468DC70" w14:textId="77777777" w:rsidR="00A90EB9" w:rsidRDefault="001710F4">
      <w:pPr>
        <w:numPr>
          <w:ilvl w:val="1"/>
          <w:numId w:val="22"/>
        </w:numPr>
        <w:spacing w:before="120" w:after="120" w:line="276" w:lineRule="auto"/>
        <w:rPr>
          <w:rFonts w:ascii="Calibri" w:hAnsi="Calibri" w:cs="Calibri"/>
        </w:rPr>
      </w:pPr>
      <w:r>
        <w:rPr>
          <w:rFonts w:cs="Calibri"/>
        </w:rPr>
        <w:t>[Insert reference month 2]: _____________ Taka</w:t>
      </w:r>
    </w:p>
    <w:p w14:paraId="45DD6744" w14:textId="77777777" w:rsidR="00A90EB9" w:rsidRDefault="001710F4">
      <w:pPr>
        <w:numPr>
          <w:ilvl w:val="1"/>
          <w:numId w:val="22"/>
        </w:numPr>
        <w:spacing w:before="120" w:after="120" w:line="276" w:lineRule="auto"/>
        <w:rPr>
          <w:rFonts w:ascii="Calibri" w:hAnsi="Calibri" w:cs="Calibri"/>
        </w:rPr>
      </w:pPr>
      <w:r>
        <w:rPr>
          <w:rFonts w:cs="Calibri"/>
        </w:rPr>
        <w:t>[Insert reference month 3]: _____________ Taka</w:t>
      </w:r>
    </w:p>
    <w:p w14:paraId="59CF667B" w14:textId="77777777" w:rsidR="00A90EB9" w:rsidRDefault="001710F4">
      <w:pPr>
        <w:pStyle w:val="ListParagraph"/>
        <w:spacing w:before="120" w:after="120" w:line="276" w:lineRule="auto"/>
        <w:rPr>
          <w:rFonts w:ascii="Calibri" w:hAnsi="Calibri" w:cs="Calibri"/>
          <w:i/>
          <w:iCs/>
        </w:rPr>
      </w:pPr>
      <w:r>
        <w:rPr>
          <w:rFonts w:cs="Calibri"/>
          <w:i/>
          <w:iCs/>
        </w:rPr>
        <w:t>Conditional survey logic: Skip to question 16.</w:t>
      </w:r>
    </w:p>
    <w:p w14:paraId="049B612B" w14:textId="77777777" w:rsidR="00A90EB9" w:rsidRDefault="001710F4">
      <w:pPr>
        <w:numPr>
          <w:ilvl w:val="0"/>
          <w:numId w:val="22"/>
        </w:numPr>
        <w:spacing w:before="120" w:after="120" w:line="276" w:lineRule="auto"/>
        <w:rPr>
          <w:rFonts w:ascii="Calibri" w:hAnsi="Calibri" w:cs="Calibri"/>
        </w:rPr>
      </w:pPr>
      <w:r>
        <w:rPr>
          <w:rFonts w:cs="Calibri"/>
        </w:rPr>
        <w:t xml:space="preserve">If 10=No: What best describes your status? Select one: </w:t>
      </w:r>
    </w:p>
    <w:p w14:paraId="57EB51FC" w14:textId="77777777" w:rsidR="00A90EB9" w:rsidRDefault="001710F4">
      <w:pPr>
        <w:numPr>
          <w:ilvl w:val="1"/>
          <w:numId w:val="22"/>
        </w:numPr>
        <w:spacing w:before="120" w:after="120" w:line="276" w:lineRule="auto"/>
        <w:rPr>
          <w:rFonts w:ascii="Calibri" w:hAnsi="Calibri" w:cs="Calibri"/>
        </w:rPr>
      </w:pPr>
      <w:r>
        <w:rPr>
          <w:rFonts w:cs="Calibri"/>
        </w:rPr>
        <w:t xml:space="preserve">Homemaker </w:t>
      </w:r>
    </w:p>
    <w:p w14:paraId="79B5268E" w14:textId="77777777" w:rsidR="00A90EB9" w:rsidRDefault="001710F4">
      <w:pPr>
        <w:numPr>
          <w:ilvl w:val="1"/>
          <w:numId w:val="22"/>
        </w:numPr>
        <w:spacing w:before="120" w:after="120" w:line="276" w:lineRule="auto"/>
        <w:rPr>
          <w:rFonts w:ascii="Calibri" w:hAnsi="Calibri" w:cs="Calibri"/>
        </w:rPr>
      </w:pPr>
      <w:r>
        <w:rPr>
          <w:rFonts w:cs="Calibri"/>
        </w:rPr>
        <w:t xml:space="preserve">Student </w:t>
      </w:r>
    </w:p>
    <w:p w14:paraId="35951903" w14:textId="77777777" w:rsidR="00A90EB9" w:rsidRDefault="001710F4">
      <w:pPr>
        <w:numPr>
          <w:ilvl w:val="1"/>
          <w:numId w:val="22"/>
        </w:numPr>
        <w:spacing w:before="120" w:after="120" w:line="276" w:lineRule="auto"/>
        <w:rPr>
          <w:rFonts w:ascii="Calibri" w:hAnsi="Calibri" w:cs="Calibri"/>
        </w:rPr>
      </w:pPr>
      <w:r>
        <w:rPr>
          <w:rFonts w:cs="Calibri"/>
        </w:rPr>
        <w:t xml:space="preserve">Unemployed, searching for a job </w:t>
      </w:r>
    </w:p>
    <w:p w14:paraId="33ED52A5" w14:textId="77777777" w:rsidR="00A90EB9" w:rsidRDefault="001710F4">
      <w:pPr>
        <w:numPr>
          <w:ilvl w:val="1"/>
          <w:numId w:val="22"/>
        </w:numPr>
        <w:spacing w:before="120" w:after="120" w:line="276" w:lineRule="auto"/>
        <w:rPr>
          <w:rFonts w:ascii="Calibri" w:hAnsi="Calibri" w:cs="Calibri"/>
        </w:rPr>
      </w:pPr>
      <w:r>
        <w:rPr>
          <w:rFonts w:cs="Calibri"/>
        </w:rPr>
        <w:t>Unemployed, not searching for a job</w:t>
      </w:r>
    </w:p>
    <w:p w14:paraId="32885384" w14:textId="77777777" w:rsidR="00A90EB9" w:rsidRDefault="001710F4">
      <w:pPr>
        <w:numPr>
          <w:ilvl w:val="1"/>
          <w:numId w:val="22"/>
        </w:numPr>
        <w:spacing w:before="120" w:after="120" w:line="276" w:lineRule="auto"/>
        <w:rPr>
          <w:rFonts w:ascii="Calibri" w:hAnsi="Calibri" w:cs="Calibri"/>
        </w:rPr>
      </w:pPr>
      <w:r>
        <w:rPr>
          <w:rFonts w:cs="Calibri"/>
        </w:rPr>
        <w:t>Other, please specify: ___________.</w:t>
      </w:r>
    </w:p>
    <w:p w14:paraId="32F8C50C" w14:textId="77777777" w:rsidR="00A90EB9" w:rsidRDefault="00A90EB9">
      <w:pPr>
        <w:spacing w:before="120" w:after="120" w:line="276" w:lineRule="auto"/>
        <w:rPr>
          <w:rFonts w:ascii="Calibri" w:hAnsi="Calibri" w:cs="Calibri"/>
          <w:i/>
          <w:iCs/>
        </w:rPr>
      </w:pPr>
    </w:p>
    <w:p w14:paraId="0CAC2BE3" w14:textId="77777777" w:rsidR="00A90EB9" w:rsidRDefault="001710F4">
      <w:pPr>
        <w:spacing w:before="120" w:after="120" w:line="276" w:lineRule="auto"/>
        <w:rPr>
          <w:rFonts w:ascii="Calibri" w:hAnsi="Calibri" w:cs="Calibri"/>
          <w:i/>
          <w:iCs/>
        </w:rPr>
      </w:pPr>
      <w:r>
        <w:rPr>
          <w:rFonts w:cs="Calibri"/>
          <w:i/>
          <w:iCs/>
        </w:rPr>
        <w:lastRenderedPageBreak/>
        <w:t xml:space="preserve">SURVEY PROGRAMMING: </w:t>
      </w:r>
    </w:p>
    <w:p w14:paraId="441C64BA" w14:textId="77777777" w:rsidR="00A90EB9" w:rsidRDefault="001710F4">
      <w:pPr>
        <w:pStyle w:val="ListParagraph"/>
        <w:numPr>
          <w:ilvl w:val="0"/>
          <w:numId w:val="23"/>
        </w:numPr>
        <w:spacing w:before="120" w:after="120" w:line="276" w:lineRule="auto"/>
        <w:rPr>
          <w:rFonts w:ascii="Calibri" w:hAnsi="Calibri" w:cs="Calibri"/>
          <w:i/>
          <w:iCs/>
        </w:rPr>
      </w:pPr>
      <w:r>
        <w:rPr>
          <w:rFonts w:cs="Calibri"/>
          <w:i/>
          <w:iCs/>
        </w:rPr>
        <w:t>If 7=No, end survey.</w:t>
      </w:r>
    </w:p>
    <w:p w14:paraId="1051156E" w14:textId="77777777" w:rsidR="00A90EB9" w:rsidRDefault="001710F4">
      <w:pPr>
        <w:pStyle w:val="ListParagraph"/>
        <w:numPr>
          <w:ilvl w:val="0"/>
          <w:numId w:val="23"/>
        </w:numPr>
        <w:spacing w:before="120" w:after="120" w:line="276" w:lineRule="auto"/>
        <w:rPr>
          <w:rFonts w:ascii="Calibri" w:hAnsi="Calibri" w:cs="Calibri"/>
          <w:i/>
          <w:iCs/>
        </w:rPr>
      </w:pPr>
      <w:r>
        <w:rPr>
          <w:rFonts w:cs="Calibri"/>
          <w:i/>
          <w:iCs/>
        </w:rPr>
        <w:t>If 7=Yes, continue.</w:t>
      </w:r>
    </w:p>
    <w:p w14:paraId="11AFD8FB" w14:textId="77777777" w:rsidR="00A90EB9" w:rsidRDefault="00A90EB9">
      <w:pPr>
        <w:spacing w:after="0" w:line="276" w:lineRule="auto"/>
        <w:rPr>
          <w:iCs/>
        </w:rPr>
      </w:pPr>
    </w:p>
    <w:p w14:paraId="2223DB9E" w14:textId="77777777" w:rsidR="00A90EB9" w:rsidRDefault="001710F4">
      <w:pPr>
        <w:pStyle w:val="ListParagraph"/>
        <w:numPr>
          <w:ilvl w:val="0"/>
          <w:numId w:val="22"/>
        </w:numPr>
        <w:spacing w:after="0" w:line="276" w:lineRule="auto"/>
        <w:rPr>
          <w:iCs/>
        </w:rPr>
      </w:pPr>
      <w:r>
        <w:t xml:space="preserve">Including your current job, how long have you been working in garment factories all together? </w:t>
      </w:r>
      <w:r>
        <w:rPr>
          <w:i/>
          <w:iCs/>
        </w:rPr>
        <w:t>Select one</w:t>
      </w:r>
      <w:r>
        <w:t>: DROP DOWN LIST OF YEAR-MONTH COMBINATIONS.</w:t>
      </w:r>
    </w:p>
    <w:p w14:paraId="54AD0C59" w14:textId="77777777" w:rsidR="00A90EB9" w:rsidRDefault="00A90EB9">
      <w:pPr>
        <w:pStyle w:val="ListParagraph"/>
        <w:spacing w:after="0" w:line="276" w:lineRule="auto"/>
        <w:rPr>
          <w:iCs/>
        </w:rPr>
      </w:pPr>
    </w:p>
    <w:p w14:paraId="0DBF84E8" w14:textId="77777777" w:rsidR="00A90EB9" w:rsidRDefault="001710F4">
      <w:pPr>
        <w:pStyle w:val="ListParagraph"/>
        <w:numPr>
          <w:ilvl w:val="0"/>
          <w:numId w:val="22"/>
        </w:numPr>
        <w:spacing w:after="0" w:line="276" w:lineRule="auto"/>
        <w:rPr>
          <w:iCs/>
        </w:rPr>
      </w:pPr>
      <w:r>
        <w:t xml:space="preserve">What is your position at </w:t>
      </w:r>
      <w:r>
        <w:rPr>
          <w:rFonts w:cs="Calibri"/>
        </w:rPr>
        <w:t>[</w:t>
      </w:r>
      <w:r>
        <w:rPr>
          <w:rFonts w:cs="Calibri"/>
          <w:highlight w:val="green"/>
        </w:rPr>
        <w:t>INSERT NEW FACTORY NAME FROM 8</w:t>
      </w:r>
      <w:r>
        <w:rPr>
          <w:rFonts w:cs="Calibri"/>
        </w:rPr>
        <w:t>]</w:t>
      </w:r>
      <w:r>
        <w:t xml:space="preserve">? Drop down: </w:t>
      </w:r>
    </w:p>
    <w:p w14:paraId="075A7234" w14:textId="77777777" w:rsidR="00A90EB9" w:rsidRDefault="001710F4">
      <w:pPr>
        <w:spacing w:before="120" w:after="120" w:line="276" w:lineRule="auto"/>
        <w:ind w:left="720"/>
      </w:pPr>
      <w:r>
        <w:t>1 = Helper</w:t>
      </w:r>
    </w:p>
    <w:p w14:paraId="33DBF807" w14:textId="77777777" w:rsidR="00A90EB9" w:rsidRDefault="001710F4">
      <w:pPr>
        <w:spacing w:before="120" w:after="120" w:line="276" w:lineRule="auto"/>
        <w:ind w:left="720"/>
      </w:pPr>
      <w:r>
        <w:t>2 = Operator</w:t>
      </w:r>
    </w:p>
    <w:p w14:paraId="18C6F4CB" w14:textId="77777777" w:rsidR="00A90EB9" w:rsidRDefault="001710F4">
      <w:pPr>
        <w:spacing w:before="120" w:after="120" w:line="276" w:lineRule="auto"/>
        <w:ind w:left="720"/>
      </w:pPr>
      <w:r>
        <w:t>3 = Ironer</w:t>
      </w:r>
    </w:p>
    <w:p w14:paraId="23A9D7D4" w14:textId="77777777" w:rsidR="00A90EB9" w:rsidRDefault="001710F4">
      <w:pPr>
        <w:spacing w:before="120" w:after="120" w:line="276" w:lineRule="auto"/>
        <w:ind w:left="720"/>
      </w:pPr>
      <w:r>
        <w:t>4 = Folder</w:t>
      </w:r>
    </w:p>
    <w:p w14:paraId="45C9AFD0" w14:textId="77777777" w:rsidR="00A90EB9" w:rsidRDefault="001710F4">
      <w:pPr>
        <w:spacing w:before="120" w:after="120" w:line="276" w:lineRule="auto"/>
        <w:ind w:left="720"/>
      </w:pPr>
      <w:r>
        <w:t>5 = Knitter</w:t>
      </w:r>
    </w:p>
    <w:p w14:paraId="656AA98F" w14:textId="77777777" w:rsidR="00A90EB9" w:rsidRDefault="001710F4">
      <w:pPr>
        <w:spacing w:before="120" w:after="120" w:line="276" w:lineRule="auto"/>
        <w:ind w:left="720"/>
      </w:pPr>
      <w:r>
        <w:t>6 = Linker</w:t>
      </w:r>
    </w:p>
    <w:p w14:paraId="47F7BB79" w14:textId="77777777" w:rsidR="00A90EB9" w:rsidRDefault="001710F4">
      <w:pPr>
        <w:spacing w:before="120" w:after="120" w:line="276" w:lineRule="auto"/>
        <w:ind w:left="720"/>
      </w:pPr>
      <w:r>
        <w:t>7 = Quality control inspector</w:t>
      </w:r>
    </w:p>
    <w:p w14:paraId="05DFF9B6" w14:textId="77777777" w:rsidR="00A90EB9" w:rsidRDefault="001710F4">
      <w:pPr>
        <w:spacing w:before="120" w:after="120" w:line="276" w:lineRule="auto"/>
        <w:ind w:left="720"/>
      </w:pPr>
      <w:r>
        <w:t>8 = Cutter-man</w:t>
      </w:r>
    </w:p>
    <w:p w14:paraId="7C7B6C0B" w14:textId="77777777" w:rsidR="00A90EB9" w:rsidRDefault="001710F4">
      <w:pPr>
        <w:spacing w:before="120" w:after="120" w:line="276" w:lineRule="auto"/>
        <w:ind w:left="720"/>
      </w:pPr>
      <w:r>
        <w:t>9 = Technician or engineer</w:t>
      </w:r>
    </w:p>
    <w:p w14:paraId="25ECD34A" w14:textId="77777777" w:rsidR="00A90EB9" w:rsidRDefault="001710F4">
      <w:pPr>
        <w:spacing w:before="120" w:after="120" w:line="276" w:lineRule="auto"/>
        <w:ind w:left="720"/>
      </w:pPr>
      <w:r>
        <w:t>10 = Non-production worker</w:t>
      </w:r>
    </w:p>
    <w:p w14:paraId="097289F0" w14:textId="77777777" w:rsidR="00A90EB9" w:rsidRDefault="001710F4">
      <w:pPr>
        <w:spacing w:before="120" w:after="120" w:line="276" w:lineRule="auto"/>
        <w:ind w:left="720"/>
      </w:pPr>
      <w:r>
        <w:t xml:space="preserve">-99 = Other, Please </w:t>
      </w:r>
      <w:commentRangeStart w:id="287"/>
      <w:r>
        <w:t>specify</w:t>
      </w:r>
      <w:commentRangeEnd w:id="287"/>
      <w:r>
        <w:commentReference w:id="287"/>
      </w:r>
      <w:r>
        <w:t>: ……………………………………</w:t>
      </w:r>
    </w:p>
    <w:p w14:paraId="0A227DAE" w14:textId="77777777" w:rsidR="00A90EB9" w:rsidRDefault="00A90EB9">
      <w:pPr>
        <w:spacing w:before="120" w:after="120" w:line="276" w:lineRule="auto"/>
        <w:rPr>
          <w:i/>
          <w:iCs/>
        </w:rPr>
      </w:pPr>
    </w:p>
    <w:p w14:paraId="683C263E" w14:textId="77777777" w:rsidR="00A90EB9" w:rsidRDefault="001710F4">
      <w:pPr>
        <w:pStyle w:val="ListParagraph"/>
        <w:numPr>
          <w:ilvl w:val="0"/>
          <w:numId w:val="22"/>
        </w:numPr>
        <w:spacing w:after="0" w:line="276" w:lineRule="auto"/>
        <w:rPr>
          <w:del w:id="288" w:author="עדה גונזלץ-טורס" w:date="2024-11-18T13:31:00Z"/>
          <w:iCs/>
        </w:rPr>
      </w:pPr>
      <w:del w:id="289" w:author="עדה גונזלץ-טורס" w:date="2024-11-18T13:31:00Z">
        <w:r>
          <w:delText xml:space="preserve">What is your department at </w:delText>
        </w:r>
        <w:r>
          <w:rPr>
            <w:rFonts w:cs="Calibri"/>
          </w:rPr>
          <w:delText>work in [</w:delText>
        </w:r>
        <w:r>
          <w:rPr>
            <w:rFonts w:cs="Calibri"/>
            <w:highlight w:val="green"/>
          </w:rPr>
          <w:delText>INSERT NEW FACTORY NAME FROM 8</w:delText>
        </w:r>
        <w:r>
          <w:rPr>
            <w:rFonts w:cs="Calibri"/>
          </w:rPr>
          <w:delText>]</w:delText>
        </w:r>
        <w:r>
          <w:delText xml:space="preserve">? Drop down: </w:delText>
        </w:r>
      </w:del>
    </w:p>
    <w:p w14:paraId="669414E7" w14:textId="77777777" w:rsidR="00A90EB9" w:rsidRDefault="001710F4">
      <w:pPr>
        <w:ind w:left="720"/>
        <w:rPr>
          <w:del w:id="290" w:author="עדה גונזלץ-טורס" w:date="2024-11-18T13:31:00Z"/>
        </w:rPr>
      </w:pPr>
      <w:del w:id="291" w:author="עדה גונזלץ-טורס" w:date="2024-11-18T13:31:00Z">
        <w:r>
          <w:delText xml:space="preserve">1= Storage                     </w:delText>
        </w:r>
      </w:del>
    </w:p>
    <w:p w14:paraId="59F2CFD6" w14:textId="77777777" w:rsidR="00A90EB9" w:rsidRDefault="001710F4">
      <w:pPr>
        <w:ind w:left="720"/>
        <w:rPr>
          <w:del w:id="292" w:author="עדה גונזלץ-טורס" w:date="2024-11-18T13:31:00Z"/>
        </w:rPr>
      </w:pPr>
      <w:del w:id="293" w:author="עדה גונזלץ-טורס" w:date="2024-11-18T13:31:00Z">
        <w:r>
          <w:delText>2 = Cutting</w:delText>
        </w:r>
      </w:del>
    </w:p>
    <w:p w14:paraId="531C307D" w14:textId="77777777" w:rsidR="00A90EB9" w:rsidRDefault="001710F4">
      <w:pPr>
        <w:ind w:left="720"/>
        <w:rPr>
          <w:del w:id="294" w:author="עדה גונזלץ-טורס" w:date="2024-11-18T13:31:00Z"/>
        </w:rPr>
      </w:pPr>
      <w:del w:id="295" w:author="עדה גונזלץ-טורס" w:date="2024-11-18T13:31:00Z">
        <w:r>
          <w:delText xml:space="preserve">3 = Sewing                      </w:delText>
        </w:r>
        <w:r>
          <w:tab/>
        </w:r>
      </w:del>
    </w:p>
    <w:p w14:paraId="7B7D0CE3" w14:textId="77777777" w:rsidR="00A90EB9" w:rsidRDefault="001710F4">
      <w:pPr>
        <w:ind w:left="720"/>
        <w:rPr>
          <w:del w:id="296" w:author="עדה גונזלץ-טורס" w:date="2024-11-18T13:31:00Z"/>
        </w:rPr>
      </w:pPr>
      <w:del w:id="297" w:author="עדה גונזלץ-טורס" w:date="2024-11-18T13:31:00Z">
        <w:r>
          <w:delText>4 = Washing</w:delText>
        </w:r>
      </w:del>
    </w:p>
    <w:p w14:paraId="07646CBC" w14:textId="77777777" w:rsidR="00A90EB9" w:rsidRDefault="001710F4">
      <w:pPr>
        <w:ind w:left="720"/>
        <w:rPr>
          <w:del w:id="298" w:author="עדה גונזלץ-טורס" w:date="2024-11-18T13:31:00Z"/>
        </w:rPr>
      </w:pPr>
      <w:del w:id="299" w:author="עדה גונזלץ-טורס" w:date="2024-11-18T13:31:00Z">
        <w:r>
          <w:delText xml:space="preserve">5 = Embroidery               </w:delText>
        </w:r>
        <w:r>
          <w:tab/>
        </w:r>
      </w:del>
    </w:p>
    <w:p w14:paraId="32AC1CF9" w14:textId="77777777" w:rsidR="00A90EB9" w:rsidRDefault="001710F4">
      <w:pPr>
        <w:ind w:left="720"/>
        <w:rPr>
          <w:del w:id="300" w:author="עדה גונזלץ-טורס" w:date="2024-11-18T13:31:00Z"/>
        </w:rPr>
      </w:pPr>
      <w:del w:id="301" w:author="עדה גונזלץ-טורס" w:date="2024-11-18T13:31:00Z">
        <w:r>
          <w:delText>6 = Finishing</w:delText>
        </w:r>
      </w:del>
    </w:p>
    <w:p w14:paraId="0FE04A89" w14:textId="77777777" w:rsidR="00A90EB9" w:rsidRDefault="001710F4">
      <w:pPr>
        <w:ind w:left="720"/>
        <w:rPr>
          <w:del w:id="302" w:author="עדה גונזלץ-טורס" w:date="2024-11-18T13:31:00Z"/>
        </w:rPr>
      </w:pPr>
      <w:del w:id="303" w:author="עדה גונזלץ-טורס" w:date="2024-11-18T13:31:00Z">
        <w:r>
          <w:delText xml:space="preserve">7 = Ironing                      </w:delText>
        </w:r>
        <w:r>
          <w:tab/>
        </w:r>
      </w:del>
    </w:p>
    <w:p w14:paraId="2A982796" w14:textId="77777777" w:rsidR="00A90EB9" w:rsidRDefault="001710F4">
      <w:pPr>
        <w:ind w:left="720"/>
        <w:rPr>
          <w:del w:id="304" w:author="עדה גונזלץ-טורס" w:date="2024-11-18T13:31:00Z"/>
        </w:rPr>
      </w:pPr>
      <w:del w:id="305" w:author="עדה גונזלץ-טורס" w:date="2024-11-18T13:31:00Z">
        <w:r>
          <w:delText>8 = Packing</w:delText>
        </w:r>
      </w:del>
    </w:p>
    <w:p w14:paraId="2A3379B7" w14:textId="77777777" w:rsidR="00A90EB9" w:rsidRDefault="001710F4">
      <w:pPr>
        <w:ind w:left="720"/>
        <w:rPr>
          <w:del w:id="306" w:author="עדה גונזלץ-טורס" w:date="2024-11-18T13:31:00Z"/>
        </w:rPr>
      </w:pPr>
      <w:del w:id="307" w:author="עדה גונזלץ-טורס" w:date="2024-11-18T13:31:00Z">
        <w:r>
          <w:delText xml:space="preserve">9 = Quality Control         </w:delText>
        </w:r>
      </w:del>
    </w:p>
    <w:p w14:paraId="13D11B41" w14:textId="77777777" w:rsidR="00A90EB9" w:rsidRDefault="001710F4">
      <w:pPr>
        <w:ind w:left="720"/>
        <w:rPr>
          <w:del w:id="308" w:author="עדה גונזלץ-טורס" w:date="2024-11-18T13:31:00Z"/>
        </w:rPr>
      </w:pPr>
      <w:del w:id="309" w:author="עדה גונזלץ-טורס" w:date="2024-11-18T13:31:00Z">
        <w:r>
          <w:delText>10 = Warehouse</w:delText>
        </w:r>
      </w:del>
    </w:p>
    <w:p w14:paraId="580F41D0" w14:textId="77777777" w:rsidR="00A90EB9" w:rsidRDefault="001710F4">
      <w:pPr>
        <w:ind w:left="720"/>
        <w:rPr>
          <w:del w:id="310" w:author="עדה גונזלץ-טורס" w:date="2024-11-18T13:31:00Z"/>
        </w:rPr>
      </w:pPr>
      <w:del w:id="311" w:author="עדה גונזלץ-טורס" w:date="2024-11-18T13:31:00Z">
        <w:r>
          <w:delText xml:space="preserve">11 = Sample room            </w:delText>
        </w:r>
      </w:del>
    </w:p>
    <w:p w14:paraId="5C5CA10D" w14:textId="77777777" w:rsidR="00A90EB9" w:rsidRDefault="001710F4">
      <w:pPr>
        <w:ind w:left="720"/>
        <w:rPr>
          <w:del w:id="312" w:author="עדה גונזלץ-טורס" w:date="2024-11-18T13:31:00Z"/>
        </w:rPr>
      </w:pPr>
      <w:del w:id="313" w:author="עדה גונזלץ-טורס" w:date="2024-11-18T13:31:00Z">
        <w:r>
          <w:delText>12 = Wending</w:delText>
        </w:r>
      </w:del>
    </w:p>
    <w:p w14:paraId="689B5D6A" w14:textId="77777777" w:rsidR="00A90EB9" w:rsidRDefault="001710F4">
      <w:pPr>
        <w:ind w:left="720"/>
        <w:rPr>
          <w:del w:id="314" w:author="עדה גונזלץ-טורס" w:date="2024-11-18T13:31:00Z"/>
        </w:rPr>
      </w:pPr>
      <w:del w:id="315" w:author="עדה גונזלץ-טורס" w:date="2024-11-18T13:31:00Z">
        <w:r>
          <w:delText>13 = Trimming</w:delText>
        </w:r>
        <w:r>
          <w:tab/>
        </w:r>
        <w:r>
          <w:tab/>
        </w:r>
      </w:del>
    </w:p>
    <w:p w14:paraId="2B5BA8B7" w14:textId="77777777" w:rsidR="00A90EB9" w:rsidRDefault="001710F4">
      <w:pPr>
        <w:ind w:left="720"/>
        <w:rPr>
          <w:del w:id="316" w:author="עדה גונזלץ-טורס" w:date="2024-11-18T13:31:00Z"/>
        </w:rPr>
      </w:pPr>
      <w:del w:id="317" w:author="עדה גונזלץ-טורס" w:date="2024-11-18T13:31:00Z">
        <w:r>
          <w:delText>14 = Linking</w:delText>
        </w:r>
      </w:del>
    </w:p>
    <w:p w14:paraId="76643BF6" w14:textId="77777777" w:rsidR="00A90EB9" w:rsidRDefault="001710F4">
      <w:pPr>
        <w:ind w:left="720"/>
        <w:rPr>
          <w:del w:id="318" w:author="עדה גונזלץ-טורס" w:date="2024-11-18T13:31:00Z"/>
        </w:rPr>
      </w:pPr>
      <w:del w:id="319" w:author="עדה גונזלץ-טורס" w:date="2024-11-18T13:31:00Z">
        <w:r>
          <w:delText>15 = Mending</w:delText>
        </w:r>
      </w:del>
    </w:p>
    <w:p w14:paraId="7E5D3124" w14:textId="77777777" w:rsidR="00A90EB9" w:rsidRDefault="001710F4">
      <w:pPr>
        <w:ind w:left="720"/>
        <w:rPr>
          <w:del w:id="320" w:author="עדה גונזלץ-טורס" w:date="2024-11-18T13:31:00Z"/>
        </w:rPr>
      </w:pPr>
      <w:del w:id="321" w:author="עדה גונזלץ-טורס" w:date="2024-11-18T13:31:00Z">
        <w:r>
          <w:delText>16 = Dyeing</w:delText>
        </w:r>
        <w:r>
          <w:tab/>
        </w:r>
        <w:r>
          <w:tab/>
        </w:r>
      </w:del>
    </w:p>
    <w:p w14:paraId="58333E1E" w14:textId="77777777" w:rsidR="00A90EB9" w:rsidRDefault="001710F4">
      <w:pPr>
        <w:ind w:left="720"/>
        <w:rPr>
          <w:del w:id="322" w:author="עדה גונזלץ-טורס" w:date="2024-11-18T13:31:00Z"/>
        </w:rPr>
      </w:pPr>
      <w:del w:id="323" w:author="עדה גונזלץ-טורס" w:date="2024-11-18T13:31:00Z">
        <w:r>
          <w:delText xml:space="preserve">17 = Molding </w:delText>
        </w:r>
        <w:r>
          <w:tab/>
        </w:r>
        <w:r>
          <w:tab/>
        </w:r>
      </w:del>
    </w:p>
    <w:p w14:paraId="40E2F178" w14:textId="77777777" w:rsidR="00A90EB9" w:rsidRDefault="001710F4">
      <w:pPr>
        <w:ind w:left="720"/>
        <w:rPr>
          <w:del w:id="324" w:author="עדה גונזלץ-טורס" w:date="2024-11-18T13:31:00Z"/>
        </w:rPr>
      </w:pPr>
      <w:del w:id="325" w:author="עדה גונזלץ-טורס" w:date="2024-11-18T13:31:00Z">
        <w:r>
          <w:delText>18 = Knitting</w:delText>
        </w:r>
      </w:del>
    </w:p>
    <w:p w14:paraId="5D566A00" w14:textId="77777777" w:rsidR="00A90EB9" w:rsidRDefault="001710F4">
      <w:pPr>
        <w:ind w:left="720"/>
        <w:rPr>
          <w:del w:id="326" w:author="עדה גונזלץ-טורס" w:date="2024-11-18T13:31:00Z"/>
        </w:rPr>
      </w:pPr>
      <w:del w:id="327" w:author="עדה גונזלץ-טורס" w:date="2024-11-18T13:31:00Z">
        <w:r>
          <w:delText>19 = Weaving</w:delText>
        </w:r>
      </w:del>
    </w:p>
    <w:p w14:paraId="572D60EF" w14:textId="77777777" w:rsidR="00A90EB9" w:rsidRDefault="001710F4">
      <w:pPr>
        <w:ind w:left="720"/>
        <w:rPr>
          <w:del w:id="328" w:author="עדה גונזלץ-טורס" w:date="2024-11-18T13:31:00Z"/>
        </w:rPr>
      </w:pPr>
      <w:del w:id="329" w:author="עדה גונזלץ-טורס" w:date="2024-11-18T13:31:00Z">
        <w:r>
          <w:delText>20 = Printing</w:delText>
        </w:r>
      </w:del>
    </w:p>
    <w:p w14:paraId="02EC8FFD" w14:textId="77777777" w:rsidR="00A90EB9" w:rsidRDefault="001710F4">
      <w:pPr>
        <w:ind w:left="720"/>
        <w:rPr>
          <w:del w:id="330" w:author="עדה גונזלץ-טורס" w:date="2024-11-18T13:31:00Z"/>
          <w:color w:val="000000" w:themeColor="text1"/>
        </w:rPr>
      </w:pPr>
      <w:del w:id="331" w:author="עדה גונזלץ-טורס" w:date="2024-11-18T13:31:00Z">
        <w:r>
          <w:rPr>
            <w:color w:val="000000" w:themeColor="text1"/>
          </w:rPr>
          <w:delText>21 = Unspecified/non-specific</w:delText>
        </w:r>
      </w:del>
    </w:p>
    <w:p w14:paraId="485C843F" w14:textId="77777777" w:rsidR="00A90EB9" w:rsidRDefault="001710F4">
      <w:pPr>
        <w:ind w:left="720"/>
        <w:rPr>
          <w:del w:id="332" w:author="עדה גונזלץ-טורס" w:date="2024-11-18T13:31:00Z"/>
        </w:rPr>
      </w:pPr>
      <w:del w:id="333" w:author="עדה גונזלץ-טורס" w:date="2024-11-18T13:31:00Z">
        <w:r>
          <w:delText>-99 = Other, Please specify: ……………………………………</w:delText>
        </w:r>
      </w:del>
    </w:p>
    <w:p w14:paraId="204A4C98" w14:textId="77777777" w:rsidR="00A90EB9" w:rsidRDefault="00A90EB9">
      <w:pPr>
        <w:pStyle w:val="ListParagraph"/>
        <w:spacing w:before="120" w:after="120" w:line="276" w:lineRule="auto"/>
        <w:rPr>
          <w:rFonts w:ascii="Calibri" w:hAnsi="Calibri" w:cs="Calibri"/>
          <w:i/>
          <w:iCs/>
        </w:rPr>
      </w:pPr>
    </w:p>
    <w:p w14:paraId="5D691652" w14:textId="77777777" w:rsidR="00A90EB9" w:rsidRDefault="001710F4">
      <w:pPr>
        <w:spacing w:before="120" w:after="120" w:line="276" w:lineRule="auto"/>
        <w:rPr>
          <w:rFonts w:ascii="Calibri" w:hAnsi="Calibri" w:cs="Calibri"/>
          <w:i/>
          <w:iCs/>
        </w:rPr>
      </w:pPr>
      <w:r>
        <w:rPr>
          <w:rFonts w:cs="Calibri"/>
          <w:i/>
          <w:iCs/>
        </w:rPr>
        <w:t>SURVEY PROGRAMMING (Respondents who complete Section 1.B who are employed in the garments sector, i.e., who have question 7 ==”Yes”): Respondent completes all survey sections (including referral section).</w:t>
      </w:r>
    </w:p>
    <w:p w14:paraId="238A1CFC" w14:textId="77777777" w:rsidR="00A90EB9" w:rsidRDefault="00A90EB9">
      <w:pPr>
        <w:pStyle w:val="ListParagraph"/>
        <w:ind w:left="0"/>
        <w:rPr>
          <w:b/>
          <w:sz w:val="24"/>
          <w:szCs w:val="24"/>
        </w:rPr>
      </w:pPr>
    </w:p>
    <w:p w14:paraId="0486B72F" w14:textId="77777777" w:rsidR="00A90EB9" w:rsidRDefault="001710F4">
      <w:pPr>
        <w:pStyle w:val="ListParagraph"/>
        <w:ind w:left="0"/>
        <w:rPr>
          <w:b/>
          <w:sz w:val="24"/>
          <w:szCs w:val="24"/>
        </w:rPr>
      </w:pPr>
      <w:r>
        <w:rPr>
          <w:b/>
          <w:sz w:val="24"/>
          <w:szCs w:val="24"/>
        </w:rPr>
        <w:t>SURVEY SECTION 2: AWARENESS OF REPORTING MECHANISMS</w:t>
      </w:r>
    </w:p>
    <w:p w14:paraId="3F2E2C10" w14:textId="77777777" w:rsidR="00A90EB9" w:rsidRDefault="00A90EB9">
      <w:pPr>
        <w:pStyle w:val="ListParagraph"/>
        <w:ind w:left="0"/>
        <w:rPr>
          <w:b/>
          <w:sz w:val="24"/>
          <w:szCs w:val="24"/>
        </w:rPr>
      </w:pPr>
    </w:p>
    <w:p w14:paraId="695D3F2C" w14:textId="77777777" w:rsidR="00A90EB9" w:rsidRDefault="001710F4">
      <w:pPr>
        <w:pStyle w:val="ListParagraph"/>
        <w:ind w:left="0"/>
        <w:rPr>
          <w:b/>
        </w:rPr>
      </w:pPr>
      <w:del w:id="334" w:author="עדה גונזלץ-טורס" w:date="2024-11-18T14:34:00Z">
        <w:r>
          <w:rPr>
            <w:b/>
          </w:rPr>
          <w:delText xml:space="preserve">Part A: </w:delText>
        </w:r>
      </w:del>
      <w:r>
        <w:rPr>
          <w:b/>
        </w:rPr>
        <w:t>Awareness of internal and external channels, including AK Helpline</w:t>
      </w:r>
    </w:p>
    <w:p w14:paraId="394D6143" w14:textId="77777777" w:rsidR="00A90EB9" w:rsidRDefault="00A90EB9">
      <w:pPr>
        <w:pStyle w:val="ListParagraph"/>
        <w:ind w:left="0"/>
        <w:rPr>
          <w:b/>
          <w:sz w:val="24"/>
          <w:szCs w:val="24"/>
        </w:rPr>
      </w:pPr>
    </w:p>
    <w:p w14:paraId="68991EDB" w14:textId="77777777" w:rsidR="00A90EB9" w:rsidRDefault="001710F4">
      <w:pPr>
        <w:pStyle w:val="ListParagraph"/>
        <w:numPr>
          <w:ilvl w:val="0"/>
          <w:numId w:val="16"/>
        </w:numPr>
        <w:spacing w:after="0" w:line="276" w:lineRule="auto"/>
        <w:ind w:left="360"/>
        <w:rPr>
          <w:iCs/>
        </w:rPr>
      </w:pPr>
      <w:r>
        <w:rPr>
          <w:iCs/>
        </w:rPr>
        <w:t xml:space="preserve">What </w:t>
      </w:r>
      <w:r>
        <w:rPr>
          <w:bCs/>
        </w:rPr>
        <w:t>channels inside your factory can workers use to report work-related issues or concerns? By channels inside your factory, we mean options for reporting work-related concerns or issues, such as reporting to your direct supervisor or another member of management, through an internal reporting system such as a suggestion box, through a committee, or through any other means that is available inside your factory.</w:t>
      </w:r>
      <w:r>
        <w:rPr>
          <w:iCs/>
        </w:rPr>
        <w:t xml:space="preserve"> </w:t>
      </w:r>
      <w:r>
        <w:rPr>
          <w:i/>
        </w:rPr>
        <w:t>Select all that apply:</w:t>
      </w:r>
    </w:p>
    <w:p w14:paraId="55419764" w14:textId="77777777" w:rsidR="00A90EB9" w:rsidRDefault="001710F4">
      <w:pPr>
        <w:pStyle w:val="ListParagraph"/>
        <w:numPr>
          <w:ilvl w:val="0"/>
          <w:numId w:val="14"/>
        </w:numPr>
        <w:spacing w:after="0" w:line="276" w:lineRule="auto"/>
        <w:ind w:left="720"/>
        <w:rPr>
          <w:iCs/>
        </w:rPr>
      </w:pPr>
      <w:r>
        <w:rPr>
          <w:iCs/>
        </w:rPr>
        <w:t>Direct supervisor</w:t>
      </w:r>
    </w:p>
    <w:p w14:paraId="5059BD61" w14:textId="77777777" w:rsidR="00A90EB9" w:rsidRDefault="001710F4">
      <w:pPr>
        <w:pStyle w:val="ListParagraph"/>
        <w:numPr>
          <w:ilvl w:val="0"/>
          <w:numId w:val="14"/>
        </w:numPr>
        <w:spacing w:after="0" w:line="276" w:lineRule="auto"/>
        <w:ind w:left="720"/>
        <w:rPr>
          <w:iCs/>
        </w:rPr>
      </w:pPr>
      <w:r>
        <w:rPr>
          <w:iCs/>
        </w:rPr>
        <w:t>Assistant production manager</w:t>
      </w:r>
    </w:p>
    <w:p w14:paraId="1DC31B37" w14:textId="77777777" w:rsidR="00A90EB9" w:rsidRDefault="001710F4">
      <w:pPr>
        <w:pStyle w:val="ListParagraph"/>
        <w:numPr>
          <w:ilvl w:val="0"/>
          <w:numId w:val="14"/>
        </w:numPr>
        <w:spacing w:after="0" w:line="276" w:lineRule="auto"/>
        <w:ind w:left="720"/>
        <w:rPr>
          <w:iCs/>
        </w:rPr>
      </w:pPr>
      <w:r>
        <w:rPr>
          <w:iCs/>
        </w:rPr>
        <w:t>Safety officer</w:t>
      </w:r>
    </w:p>
    <w:p w14:paraId="60F7D2D0" w14:textId="77777777" w:rsidR="00A90EB9" w:rsidRDefault="001710F4">
      <w:pPr>
        <w:pStyle w:val="ListParagraph"/>
        <w:numPr>
          <w:ilvl w:val="0"/>
          <w:numId w:val="14"/>
        </w:numPr>
        <w:spacing w:after="0" w:line="276" w:lineRule="auto"/>
        <w:ind w:left="720"/>
        <w:rPr>
          <w:iCs/>
        </w:rPr>
      </w:pPr>
      <w:r>
        <w:rPr>
          <w:iCs/>
        </w:rPr>
        <w:t>Welfare officer</w:t>
      </w:r>
    </w:p>
    <w:p w14:paraId="1E5F5A7E" w14:textId="77777777" w:rsidR="00A90EB9" w:rsidRDefault="001710F4">
      <w:pPr>
        <w:pStyle w:val="ListParagraph"/>
        <w:numPr>
          <w:ilvl w:val="0"/>
          <w:numId w:val="14"/>
        </w:numPr>
        <w:spacing w:after="0" w:line="276" w:lineRule="auto"/>
        <w:ind w:left="720"/>
        <w:rPr>
          <w:iCs/>
        </w:rPr>
      </w:pPr>
      <w:r>
        <w:rPr>
          <w:iCs/>
        </w:rPr>
        <w:t>Human resource department</w:t>
      </w:r>
    </w:p>
    <w:p w14:paraId="4B1F60F3" w14:textId="77777777" w:rsidR="00A90EB9" w:rsidRDefault="001710F4">
      <w:pPr>
        <w:pStyle w:val="ListParagraph"/>
        <w:numPr>
          <w:ilvl w:val="0"/>
          <w:numId w:val="14"/>
        </w:numPr>
        <w:spacing w:after="0" w:line="276" w:lineRule="auto"/>
        <w:ind w:left="720"/>
        <w:rPr>
          <w:iCs/>
        </w:rPr>
      </w:pPr>
      <w:r>
        <w:rPr>
          <w:iCs/>
        </w:rPr>
        <w:t>Internal worker helpline</w:t>
      </w:r>
    </w:p>
    <w:p w14:paraId="0DD72791" w14:textId="77777777" w:rsidR="00A90EB9" w:rsidRDefault="001710F4">
      <w:pPr>
        <w:pStyle w:val="ListParagraph"/>
        <w:numPr>
          <w:ilvl w:val="0"/>
          <w:numId w:val="14"/>
        </w:numPr>
        <w:spacing w:after="0" w:line="276" w:lineRule="auto"/>
        <w:ind w:left="720"/>
        <w:rPr>
          <w:iCs/>
        </w:rPr>
      </w:pPr>
      <w:r>
        <w:rPr>
          <w:iCs/>
        </w:rPr>
        <w:lastRenderedPageBreak/>
        <w:t>Suggestion box</w:t>
      </w:r>
    </w:p>
    <w:p w14:paraId="12159EA0" w14:textId="77777777" w:rsidR="00A90EB9" w:rsidRDefault="001710F4">
      <w:pPr>
        <w:pStyle w:val="ListParagraph"/>
        <w:numPr>
          <w:ilvl w:val="0"/>
          <w:numId w:val="14"/>
        </w:numPr>
        <w:spacing w:after="0" w:line="276" w:lineRule="auto"/>
        <w:ind w:left="720"/>
        <w:rPr>
          <w:iCs/>
        </w:rPr>
      </w:pPr>
      <w:r>
        <w:rPr>
          <w:iCs/>
        </w:rPr>
        <w:t>Participation Committee</w:t>
      </w:r>
    </w:p>
    <w:p w14:paraId="62731566" w14:textId="77777777" w:rsidR="00A90EB9" w:rsidRDefault="001710F4">
      <w:pPr>
        <w:pStyle w:val="ListParagraph"/>
        <w:numPr>
          <w:ilvl w:val="0"/>
          <w:numId w:val="14"/>
        </w:numPr>
        <w:spacing w:after="0" w:line="276" w:lineRule="auto"/>
        <w:ind w:left="720"/>
        <w:rPr>
          <w:iCs/>
        </w:rPr>
      </w:pPr>
      <w:r>
        <w:rPr>
          <w:iCs/>
        </w:rPr>
        <w:t>Workers’ Welfare Association</w:t>
      </w:r>
    </w:p>
    <w:p w14:paraId="7408C983" w14:textId="77777777" w:rsidR="00A90EB9" w:rsidRDefault="001710F4">
      <w:pPr>
        <w:pStyle w:val="ListParagraph"/>
        <w:numPr>
          <w:ilvl w:val="0"/>
          <w:numId w:val="14"/>
        </w:numPr>
        <w:spacing w:after="0" w:line="276" w:lineRule="auto"/>
        <w:ind w:left="720"/>
        <w:rPr>
          <w:iCs/>
        </w:rPr>
      </w:pPr>
      <w:r>
        <w:rPr>
          <w:iCs/>
        </w:rPr>
        <w:t>Safety Committee</w:t>
      </w:r>
    </w:p>
    <w:p w14:paraId="1027902B" w14:textId="77777777" w:rsidR="00A90EB9" w:rsidRDefault="001710F4">
      <w:pPr>
        <w:pStyle w:val="ListParagraph"/>
        <w:numPr>
          <w:ilvl w:val="0"/>
          <w:numId w:val="14"/>
        </w:numPr>
        <w:spacing w:after="0" w:line="276" w:lineRule="auto"/>
        <w:ind w:left="720"/>
        <w:rPr>
          <w:iCs/>
        </w:rPr>
      </w:pPr>
      <w:r>
        <w:rPr>
          <w:iCs/>
        </w:rPr>
        <w:t>Sexual Harassment Committee</w:t>
      </w:r>
    </w:p>
    <w:p w14:paraId="58D2728C" w14:textId="77777777" w:rsidR="00A90EB9" w:rsidRDefault="001710F4">
      <w:pPr>
        <w:pStyle w:val="ListParagraph"/>
        <w:numPr>
          <w:ilvl w:val="0"/>
          <w:numId w:val="14"/>
        </w:numPr>
        <w:spacing w:after="0" w:line="276" w:lineRule="auto"/>
        <w:ind w:left="720"/>
        <w:rPr>
          <w:iCs/>
        </w:rPr>
      </w:pPr>
      <w:r>
        <w:rPr>
          <w:iCs/>
        </w:rPr>
        <w:t xml:space="preserve">Other worker representative </w:t>
      </w:r>
    </w:p>
    <w:p w14:paraId="1C815627" w14:textId="77777777" w:rsidR="00A90EB9" w:rsidRDefault="001710F4">
      <w:pPr>
        <w:pStyle w:val="ListParagraph"/>
        <w:numPr>
          <w:ilvl w:val="0"/>
          <w:numId w:val="14"/>
        </w:numPr>
        <w:spacing w:after="0" w:line="276" w:lineRule="auto"/>
        <w:ind w:left="720"/>
        <w:rPr>
          <w:iCs/>
        </w:rPr>
      </w:pPr>
      <w:r>
        <w:rPr>
          <w:iCs/>
        </w:rPr>
        <w:t>Fire safety representative</w:t>
      </w:r>
    </w:p>
    <w:p w14:paraId="28D2E239" w14:textId="77777777" w:rsidR="00A90EB9" w:rsidRDefault="001710F4">
      <w:pPr>
        <w:pStyle w:val="ListParagraph"/>
        <w:numPr>
          <w:ilvl w:val="0"/>
          <w:numId w:val="14"/>
        </w:numPr>
        <w:spacing w:after="0" w:line="276" w:lineRule="auto"/>
        <w:ind w:left="720"/>
        <w:rPr>
          <w:iCs/>
        </w:rPr>
      </w:pPr>
      <w:r>
        <w:rPr>
          <w:iCs/>
        </w:rPr>
        <w:t>Factory security guard</w:t>
      </w:r>
    </w:p>
    <w:p w14:paraId="3D3D6632" w14:textId="77777777" w:rsidR="00A90EB9" w:rsidRDefault="001710F4">
      <w:pPr>
        <w:pStyle w:val="ListParagraph"/>
        <w:numPr>
          <w:ilvl w:val="0"/>
          <w:numId w:val="14"/>
        </w:numPr>
        <w:spacing w:after="0" w:line="276" w:lineRule="auto"/>
        <w:ind w:left="720"/>
        <w:rPr>
          <w:iCs/>
        </w:rPr>
      </w:pPr>
      <w:r>
        <w:rPr>
          <w:iCs/>
        </w:rPr>
        <w:t>I don’t remember</w:t>
      </w:r>
    </w:p>
    <w:p w14:paraId="77865C8F" w14:textId="77777777" w:rsidR="00A90EB9" w:rsidRDefault="001710F4">
      <w:pPr>
        <w:pStyle w:val="ListParagraph"/>
        <w:numPr>
          <w:ilvl w:val="0"/>
          <w:numId w:val="14"/>
        </w:numPr>
        <w:spacing w:after="0" w:line="276" w:lineRule="auto"/>
        <w:ind w:left="720"/>
        <w:rPr>
          <w:iCs/>
        </w:rPr>
      </w:pPr>
      <w:r>
        <w:rPr>
          <w:iCs/>
        </w:rPr>
        <w:t>Other: ……………………………………………………………………………………………</w:t>
      </w:r>
    </w:p>
    <w:p w14:paraId="7899D654" w14:textId="77777777" w:rsidR="00A90EB9" w:rsidRDefault="00A90EB9">
      <w:pPr>
        <w:pStyle w:val="ListParagraph"/>
        <w:spacing w:after="0" w:line="276" w:lineRule="auto"/>
        <w:ind w:left="360"/>
        <w:rPr>
          <w:iCs/>
        </w:rPr>
      </w:pPr>
    </w:p>
    <w:p w14:paraId="40C04270" w14:textId="77777777" w:rsidR="00A90EB9" w:rsidRDefault="001710F4">
      <w:pPr>
        <w:pStyle w:val="ListParagraph"/>
        <w:numPr>
          <w:ilvl w:val="0"/>
          <w:numId w:val="16"/>
        </w:numPr>
        <w:spacing w:after="0" w:line="276" w:lineRule="auto"/>
        <w:ind w:left="360"/>
        <w:rPr>
          <w:i/>
        </w:rPr>
      </w:pPr>
      <w:r>
        <w:rPr>
          <w:iCs/>
        </w:rPr>
        <w:t xml:space="preserve">For each of the following channels outside of your factory, can you tell me whether you are familiar with the channel? By channel outside of your factory, we mean options for workers to report their work-related issues or concerns to a third party. </w:t>
      </w:r>
      <w:r>
        <w:rPr>
          <w:i/>
        </w:rPr>
        <w:t>Read the list aloud and select all that apply:</w:t>
      </w:r>
    </w:p>
    <w:p w14:paraId="2AC18826" w14:textId="77777777" w:rsidR="00A90EB9" w:rsidRDefault="001710F4">
      <w:pPr>
        <w:pStyle w:val="ListParagraph"/>
        <w:numPr>
          <w:ilvl w:val="0"/>
          <w:numId w:val="15"/>
        </w:numPr>
        <w:spacing w:after="0" w:line="276" w:lineRule="auto"/>
        <w:ind w:left="720"/>
        <w:rPr>
          <w:iCs/>
        </w:rPr>
      </w:pPr>
      <w:r>
        <w:rPr>
          <w:iCs/>
        </w:rPr>
        <w:t>Directorate of Inspection of Factories and Establishments (DIFE) Helpline</w:t>
      </w:r>
    </w:p>
    <w:p w14:paraId="5D90DBE4" w14:textId="77777777" w:rsidR="00A90EB9" w:rsidRDefault="001710F4">
      <w:pPr>
        <w:pStyle w:val="ListParagraph"/>
        <w:numPr>
          <w:ilvl w:val="0"/>
          <w:numId w:val="15"/>
        </w:numPr>
        <w:spacing w:after="0" w:line="276" w:lineRule="auto"/>
        <w:ind w:left="720"/>
        <w:rPr>
          <w:iCs/>
        </w:rPr>
      </w:pPr>
      <w:r>
        <w:rPr>
          <w:iCs/>
        </w:rPr>
        <w:t>Amader Kotha Helpline</w:t>
      </w:r>
    </w:p>
    <w:p w14:paraId="19509B9D" w14:textId="77777777" w:rsidR="00A90EB9" w:rsidRDefault="001710F4">
      <w:pPr>
        <w:pStyle w:val="ListParagraph"/>
        <w:numPr>
          <w:ilvl w:val="0"/>
          <w:numId w:val="15"/>
        </w:numPr>
        <w:spacing w:after="0" w:line="276" w:lineRule="auto"/>
        <w:ind w:left="720"/>
        <w:rPr>
          <w:iCs/>
        </w:rPr>
      </w:pPr>
      <w:r>
        <w:rPr>
          <w:bCs/>
        </w:rPr>
        <w:t>RMG Sustainability Council (RSC)</w:t>
      </w:r>
      <w:r>
        <w:rPr>
          <w:iCs/>
        </w:rPr>
        <w:t>’s Health and Safety Complaints Mechanism</w:t>
      </w:r>
    </w:p>
    <w:p w14:paraId="446E8B16" w14:textId="77777777" w:rsidR="00A90EB9" w:rsidRDefault="001710F4">
      <w:pPr>
        <w:pStyle w:val="ListParagraph"/>
        <w:numPr>
          <w:ilvl w:val="0"/>
          <w:numId w:val="15"/>
        </w:numPr>
        <w:spacing w:after="0" w:line="276" w:lineRule="auto"/>
        <w:ind w:left="720"/>
        <w:rPr>
          <w:iCs/>
        </w:rPr>
      </w:pPr>
      <w:r>
        <w:rPr>
          <w:iCs/>
        </w:rPr>
        <w:t>None of the above</w:t>
      </w:r>
    </w:p>
    <w:p w14:paraId="5FDA958B" w14:textId="77777777" w:rsidR="00A90EB9" w:rsidRDefault="00A90EB9">
      <w:pPr>
        <w:pStyle w:val="ListParagraph"/>
        <w:ind w:left="0"/>
        <w:rPr>
          <w:b/>
          <w:sz w:val="24"/>
          <w:szCs w:val="24"/>
        </w:rPr>
      </w:pPr>
    </w:p>
    <w:p w14:paraId="5FA7EB6E" w14:textId="77777777" w:rsidR="00A90EB9" w:rsidRDefault="00A90EB9">
      <w:pPr>
        <w:pStyle w:val="ListParagraph"/>
        <w:ind w:left="0"/>
        <w:rPr>
          <w:b/>
          <w:sz w:val="24"/>
          <w:szCs w:val="24"/>
        </w:rPr>
      </w:pPr>
    </w:p>
    <w:p w14:paraId="47FFD76B" w14:textId="77777777" w:rsidR="00A90EB9" w:rsidRDefault="001710F4">
      <w:pPr>
        <w:pStyle w:val="ListParagraph"/>
        <w:ind w:left="0"/>
        <w:rPr>
          <w:b/>
          <w:sz w:val="24"/>
          <w:szCs w:val="24"/>
        </w:rPr>
      </w:pPr>
      <w:r>
        <w:rPr>
          <w:b/>
          <w:sz w:val="24"/>
          <w:szCs w:val="24"/>
        </w:rPr>
        <w:t>SURVEY SECTION 3: JOB SATISFACTION</w:t>
      </w:r>
    </w:p>
    <w:p w14:paraId="3CF7F265" w14:textId="77777777" w:rsidR="00A90EB9" w:rsidRDefault="00A90EB9">
      <w:pPr>
        <w:pStyle w:val="ListParagraph"/>
        <w:ind w:left="0"/>
        <w:rPr>
          <w:b/>
          <w:sz w:val="24"/>
          <w:szCs w:val="24"/>
        </w:rPr>
      </w:pPr>
    </w:p>
    <w:p w14:paraId="0F1AF452" w14:textId="77777777" w:rsidR="00A90EB9" w:rsidRDefault="001710F4">
      <w:pPr>
        <w:rPr>
          <w:i/>
          <w:iCs/>
        </w:rPr>
      </w:pPr>
      <w:r>
        <w:t xml:space="preserve">1. How satisfied are you with your job overall? </w:t>
      </w:r>
      <w:r>
        <w:rPr>
          <w:i/>
          <w:iCs/>
        </w:rPr>
        <w:t>(Select one:  Very dissatisfied; Dissatisfied; Neutral; Satisfied; Very satisfied)</w:t>
      </w:r>
    </w:p>
    <w:p w14:paraId="181BA949" w14:textId="77777777" w:rsidR="00A90EB9" w:rsidRDefault="001710F4">
      <w:pPr>
        <w:rPr>
          <w:i/>
          <w:iCs/>
        </w:rPr>
      </w:pPr>
      <w:r>
        <w:t xml:space="preserve">2. How satisfied are you with the following aspect of your job: </w:t>
      </w:r>
      <w:r>
        <w:rPr>
          <w:i/>
          <w:iCs/>
        </w:rPr>
        <w:t>(Select one:  Very dissatisfied; Dissatisfied; Neutral; Satisfied; Very satisfied)</w:t>
      </w:r>
    </w:p>
    <w:p w14:paraId="783A1189" w14:textId="77777777" w:rsidR="00A90EB9" w:rsidRDefault="001710F4">
      <w:pPr>
        <w:pStyle w:val="ListParagraph"/>
        <w:numPr>
          <w:ilvl w:val="0"/>
          <w:numId w:val="6"/>
        </w:numPr>
      </w:pPr>
      <w:r>
        <w:t>You are listened to</w:t>
      </w:r>
    </w:p>
    <w:p w14:paraId="66BFA190" w14:textId="77777777" w:rsidR="00A90EB9" w:rsidRDefault="001710F4">
      <w:pPr>
        <w:pStyle w:val="ListParagraph"/>
        <w:numPr>
          <w:ilvl w:val="0"/>
          <w:numId w:val="6"/>
        </w:numPr>
      </w:pPr>
      <w:r>
        <w:t>You are treated with respect</w:t>
      </w:r>
    </w:p>
    <w:p w14:paraId="60A6079F" w14:textId="77777777" w:rsidR="00A90EB9" w:rsidRDefault="001710F4">
      <w:pPr>
        <w:pStyle w:val="ListParagraph"/>
        <w:numPr>
          <w:ilvl w:val="0"/>
          <w:numId w:val="6"/>
        </w:numPr>
      </w:pPr>
      <w:r>
        <w:t>Career opportunities</w:t>
      </w:r>
    </w:p>
    <w:p w14:paraId="5C7F57B2" w14:textId="77777777" w:rsidR="00A90EB9" w:rsidRDefault="001710F4">
      <w:pPr>
        <w:pStyle w:val="ListParagraph"/>
        <w:numPr>
          <w:ilvl w:val="0"/>
          <w:numId w:val="6"/>
        </w:numPr>
      </w:pPr>
      <w:r>
        <w:t>Job training and support</w:t>
      </w:r>
    </w:p>
    <w:p w14:paraId="1C5427F3" w14:textId="77777777" w:rsidR="00A90EB9" w:rsidRDefault="001710F4">
      <w:pPr>
        <w:pStyle w:val="ListParagraph"/>
        <w:numPr>
          <w:ilvl w:val="0"/>
          <w:numId w:val="6"/>
        </w:numPr>
      </w:pPr>
      <w:r>
        <w:t>Pay is fair for your job</w:t>
      </w:r>
    </w:p>
    <w:p w14:paraId="638D5869" w14:textId="77777777" w:rsidR="00A90EB9" w:rsidRDefault="00A90EB9">
      <w:pPr>
        <w:pStyle w:val="ListParagraph"/>
        <w:ind w:left="360"/>
      </w:pPr>
    </w:p>
    <w:p w14:paraId="4085AAC2" w14:textId="77777777" w:rsidR="00A90EB9" w:rsidRDefault="001710F4">
      <w:pPr>
        <w:pStyle w:val="ListParagraph"/>
        <w:numPr>
          <w:ilvl w:val="0"/>
          <w:numId w:val="5"/>
        </w:numPr>
        <w:ind w:left="360"/>
        <w:rPr>
          <w:i/>
          <w:iCs/>
        </w:rPr>
      </w:pPr>
      <w:r>
        <w:t xml:space="preserve">In the most recent full month, how many days of work did you miss? </w:t>
      </w:r>
      <w:r>
        <w:rPr>
          <w:i/>
          <w:iCs/>
        </w:rPr>
        <w:t xml:space="preserve">Drop down: 0-31; Not applicable; I don’t know.  </w:t>
      </w:r>
      <w:r>
        <w:t xml:space="preserve">  </w:t>
      </w:r>
    </w:p>
    <w:p w14:paraId="62F49C8E" w14:textId="77777777" w:rsidR="00A90EB9" w:rsidRDefault="00A90EB9">
      <w:pPr>
        <w:pStyle w:val="ListParagraph"/>
        <w:ind w:left="360"/>
        <w:rPr>
          <w:i/>
          <w:iCs/>
        </w:rPr>
      </w:pPr>
    </w:p>
    <w:p w14:paraId="5D26E9BF" w14:textId="77777777" w:rsidR="00A90EB9" w:rsidRDefault="001710F4">
      <w:pPr>
        <w:pStyle w:val="ListParagraph"/>
        <w:numPr>
          <w:ilvl w:val="0"/>
          <w:numId w:val="5"/>
        </w:numPr>
        <w:ind w:left="360"/>
        <w:rPr>
          <w:i/>
          <w:iCs/>
        </w:rPr>
      </w:pPr>
      <w:r>
        <w:t xml:space="preserve">If your factory unexpectedly closed, how long do you think that it would take you to find a different job in the garments sector? </w:t>
      </w:r>
      <w:r>
        <w:rPr>
          <w:i/>
          <w:iCs/>
        </w:rPr>
        <w:t>(Select one: 0-1 days of looking (Immediately); 2-7 days of looking (About one week); Between 1-2 weeks of looking; Between 2-3 weeks of looking; Between 3-4 weeks of looking; Between 1-2 months of looking; Between 2-3 months of looking; More than 3 months of looking; Not possible to find a different job.)</w:t>
      </w:r>
    </w:p>
    <w:p w14:paraId="38E22F63" w14:textId="77777777" w:rsidR="00A90EB9" w:rsidRDefault="00A90EB9">
      <w:pPr>
        <w:rPr>
          <w:ins w:id="335" w:author="עדה גונזלץ-טורס" w:date="2024-11-18T13:33:00Z"/>
          <w:i/>
          <w:iCs/>
        </w:rPr>
        <w:pPrChange w:id="336" w:author="עדה גונזלץ-טורס" w:date="2024-11-18T13:33:00Z">
          <w:pPr>
            <w:pStyle w:val="ListParagraph"/>
            <w:ind w:left="360"/>
          </w:pPr>
        </w:pPrChange>
      </w:pPr>
    </w:p>
    <w:p w14:paraId="5840AB20" w14:textId="7DB454E8" w:rsidR="00A90EB9" w:rsidRDefault="001710F4">
      <w:pPr>
        <w:pStyle w:val="ListParagraph"/>
        <w:numPr>
          <w:ilvl w:val="0"/>
          <w:numId w:val="5"/>
        </w:numPr>
        <w:ind w:left="360"/>
        <w:rPr>
          <w:ins w:id="337" w:author="עדה גונזלץ-טורס" w:date="2024-11-18T13:33:00Z"/>
          <w:i/>
          <w:iCs/>
        </w:rPr>
      </w:pPr>
      <w:commentRangeStart w:id="338"/>
      <w:ins w:id="339" w:author="עדה גונזלץ-טורס" w:date="2024-11-18T13:33:00Z">
        <w:del w:id="340" w:author="Bijoy" w:date="2024-12-04T16:10:00Z">
          <w:r w:rsidDel="00D45AC4">
            <w:delText>Suppose you had a job offer at another factory in the garments sector that was the same distance from your home and paid the same as your current job.  Would you be willing to take that job offer?</w:delText>
          </w:r>
        </w:del>
      </w:ins>
      <w:ins w:id="341" w:author="Bijoy" w:date="2024-12-04T16:10:00Z">
        <w:r w:rsidR="00D45AC4">
          <w:t>jo</w:t>
        </w:r>
      </w:ins>
      <w:ins w:id="342" w:author="עדה גונזלץ-טורס" w:date="2024-11-18T13:33:00Z">
        <w:r>
          <w:t xml:space="preserve"> Select one:  </w:t>
        </w:r>
        <w:r>
          <w:rPr>
            <w:i/>
            <w:iCs/>
          </w:rPr>
          <w:t>Extremely willing; Very willing; Somewhat willing; Not very willing; Not at all willing.</w:t>
        </w:r>
      </w:ins>
    </w:p>
    <w:p w14:paraId="43F1D360" w14:textId="77777777" w:rsidR="00A90EB9" w:rsidRDefault="00A90EB9">
      <w:pPr>
        <w:pStyle w:val="ListParagraph"/>
        <w:ind w:left="360"/>
      </w:pPr>
    </w:p>
    <w:p w14:paraId="2F46E12B" w14:textId="77777777" w:rsidR="00A90EB9" w:rsidRDefault="001710F4">
      <w:pPr>
        <w:pStyle w:val="ListParagraph"/>
        <w:numPr>
          <w:ilvl w:val="0"/>
          <w:numId w:val="5"/>
        </w:numPr>
        <w:ind w:left="360"/>
        <w:rPr>
          <w:ins w:id="343" w:author="עדה גונזלץ-טורס" w:date="2024-11-18T13:33:00Z"/>
          <w:i/>
          <w:iCs/>
        </w:rPr>
      </w:pPr>
      <w:ins w:id="344" w:author="עדה גונזלץ-טורס" w:date="2024-11-18T13:33:00Z">
        <w:r>
          <w:lastRenderedPageBreak/>
          <w:t xml:space="preserve">Suppose </w:t>
        </w:r>
        <w:r>
          <w:rPr>
            <w:rFonts w:eastAsia="Arial"/>
          </w:rPr>
          <w:t>you felt that you had the skills to be promoted to the next higher position at your factory.</w:t>
        </w:r>
      </w:ins>
    </w:p>
    <w:p w14:paraId="4D38F98D" w14:textId="77777777" w:rsidR="00A90EB9" w:rsidRDefault="001710F4">
      <w:pPr>
        <w:pStyle w:val="ListParagraph"/>
        <w:numPr>
          <w:ilvl w:val="1"/>
          <w:numId w:val="35"/>
        </w:numPr>
        <w:spacing w:after="0" w:line="240" w:lineRule="auto"/>
        <w:rPr>
          <w:ins w:id="345" w:author="עדה גונזלץ-טורס" w:date="2024-11-18T13:33:00Z"/>
          <w:rFonts w:eastAsia="Arial"/>
        </w:rPr>
      </w:pPr>
      <w:ins w:id="346" w:author="עדה גונזלץ-טורס" w:date="2024-11-18T13:33:00Z">
        <w:r>
          <w:rPr>
            <w:rFonts w:eastAsia="Arial"/>
          </w:rPr>
          <w:t xml:space="preserve">How willing would you be to ask the management at your factory for a promotion?  </w:t>
        </w:r>
      </w:ins>
    </w:p>
    <w:p w14:paraId="1DCA6247" w14:textId="77777777" w:rsidR="00A90EB9" w:rsidRDefault="001710F4">
      <w:pPr>
        <w:pStyle w:val="ListParagraph"/>
        <w:numPr>
          <w:ilvl w:val="1"/>
          <w:numId w:val="35"/>
        </w:numPr>
        <w:spacing w:after="0" w:line="240" w:lineRule="auto"/>
        <w:rPr>
          <w:ins w:id="347" w:author="עדה גונזלץ-טורס" w:date="2024-11-18T13:33:00Z"/>
          <w:rFonts w:eastAsia="Arial"/>
        </w:rPr>
      </w:pPr>
      <w:ins w:id="348" w:author="עדה גונזלץ-טורס" w:date="2024-11-18T13:33:00Z">
        <w:r>
          <w:rPr>
            <w:rFonts w:eastAsia="Arial"/>
          </w:rPr>
          <w:t>How willing would you be to quit your job if the management at your factory declined to give you a raise?</w:t>
        </w:r>
      </w:ins>
    </w:p>
    <w:p w14:paraId="7828FF47" w14:textId="77777777" w:rsidR="00A90EB9" w:rsidRDefault="001710F4">
      <w:pPr>
        <w:pStyle w:val="ListParagraph"/>
        <w:rPr>
          <w:ins w:id="349" w:author="עדה גונזלץ-טורס" w:date="2024-11-18T13:33:00Z"/>
          <w:i/>
          <w:iCs/>
        </w:rPr>
        <w:pPrChange w:id="350" w:author="עדה גונזלץ-טורס" w:date="2024-11-18T13:36:00Z">
          <w:pPr>
            <w:pStyle w:val="ListParagraph"/>
            <w:ind w:left="1080"/>
          </w:pPr>
        </w:pPrChange>
      </w:pPr>
      <w:r>
        <w:rPr>
          <w:i/>
          <w:iCs/>
        </w:rPr>
        <w:t>For each question (a) and (b), select one: Extremely willing; Very willing; Somewhat willing; Not very willing; Not at all willing.</w:t>
      </w:r>
      <w:commentRangeEnd w:id="338"/>
      <w:r>
        <w:commentReference w:id="338"/>
      </w:r>
    </w:p>
    <w:p w14:paraId="57D63D8E" w14:textId="77777777" w:rsidR="00A90EB9" w:rsidRDefault="00A90EB9">
      <w:pPr>
        <w:pStyle w:val="ListParagraph"/>
        <w:ind w:left="360"/>
        <w:rPr>
          <w:ins w:id="351" w:author="עדה גונזלץ-טורס" w:date="2024-11-18T13:33:00Z"/>
          <w:i/>
          <w:iCs/>
        </w:rPr>
      </w:pPr>
    </w:p>
    <w:p w14:paraId="510446AE" w14:textId="77777777" w:rsidR="00A90EB9" w:rsidRPr="00C6315B" w:rsidRDefault="001710F4">
      <w:pPr>
        <w:pStyle w:val="ListParagraph"/>
        <w:numPr>
          <w:ilvl w:val="0"/>
          <w:numId w:val="5"/>
        </w:numPr>
        <w:ind w:left="360"/>
        <w:rPr>
          <w:ins w:id="352" w:author="עדה גונזלץ-טורס" w:date="2024-11-18T13:33:00Z"/>
          <w:i/>
          <w:iCs/>
          <w:highlight w:val="yellow"/>
          <w:rPrChange w:id="353" w:author="Bijoy" w:date="2024-12-04T17:47:00Z">
            <w:rPr>
              <w:ins w:id="354" w:author="עדה גונזלץ-טורס" w:date="2024-11-18T13:33:00Z"/>
              <w:i/>
              <w:iCs/>
            </w:rPr>
          </w:rPrChange>
        </w:rPr>
        <w:pPrChange w:id="355" w:author="עדה גונזלץ-טורס" w:date="2024-11-18T13:34:00Z">
          <w:pPr>
            <w:pStyle w:val="ListParagraph"/>
          </w:pPr>
        </w:pPrChange>
      </w:pPr>
      <w:commentRangeStart w:id="356"/>
      <w:ins w:id="357" w:author="עדה גונזלץ-טורס" w:date="2024-11-18T13:33:00Z">
        <w:r w:rsidRPr="00C6315B">
          <w:rPr>
            <w:highlight w:val="yellow"/>
            <w:rPrChange w:id="358" w:author="Bijoy" w:date="2024-12-04T17:47:00Z">
              <w:rPr/>
            </w:rPrChange>
          </w:rPr>
          <w:t xml:space="preserve">How does your direct supervisor address you? Select one: </w:t>
        </w:r>
        <w:r w:rsidRPr="00C6315B">
          <w:rPr>
            <w:rFonts w:ascii="Shonar Bangla" w:hAnsi="Shonar Bangla" w:cs="Shonar Bangla"/>
            <w:b/>
            <w:sz w:val="24"/>
            <w:szCs w:val="24"/>
            <w:highlight w:val="yellow"/>
            <w:rPrChange w:id="359" w:author="Bijoy" w:date="2024-12-04T17:47:00Z">
              <w:rPr>
                <w:rFonts w:ascii="Shonar Bangla" w:hAnsi="Shonar Bangla" w:cs="Shonar Bangla"/>
                <w:b/>
                <w:sz w:val="24"/>
                <w:szCs w:val="24"/>
              </w:rPr>
            </w:rPrChange>
          </w:rPr>
          <w:t>আপনি</w:t>
        </w:r>
        <w:r w:rsidRPr="00C6315B">
          <w:rPr>
            <w:b/>
            <w:sz w:val="24"/>
            <w:szCs w:val="24"/>
            <w:highlight w:val="yellow"/>
            <w:rPrChange w:id="360" w:author="Bijoy" w:date="2024-12-04T17:47:00Z">
              <w:rPr>
                <w:b/>
                <w:sz w:val="24"/>
                <w:szCs w:val="24"/>
              </w:rPr>
            </w:rPrChange>
          </w:rPr>
          <w:t>/</w:t>
        </w:r>
        <w:r w:rsidRPr="00C6315B">
          <w:rPr>
            <w:rFonts w:ascii="Shonar Bangla" w:hAnsi="Shonar Bangla" w:cs="Shonar Bangla"/>
            <w:b/>
            <w:sz w:val="24"/>
            <w:szCs w:val="24"/>
            <w:highlight w:val="yellow"/>
            <w:rPrChange w:id="361" w:author="Bijoy" w:date="2024-12-04T17:47:00Z">
              <w:rPr>
                <w:rFonts w:ascii="Shonar Bangla" w:hAnsi="Shonar Bangla" w:cs="Shonar Bangla"/>
                <w:b/>
                <w:sz w:val="24"/>
                <w:szCs w:val="24"/>
              </w:rPr>
            </w:rPrChange>
          </w:rPr>
          <w:t>তুমি</w:t>
        </w:r>
        <w:r w:rsidRPr="00C6315B">
          <w:rPr>
            <w:b/>
            <w:sz w:val="24"/>
            <w:szCs w:val="24"/>
            <w:highlight w:val="yellow"/>
            <w:rPrChange w:id="362" w:author="Bijoy" w:date="2024-12-04T17:47:00Z">
              <w:rPr>
                <w:b/>
                <w:sz w:val="24"/>
                <w:szCs w:val="24"/>
              </w:rPr>
            </w:rPrChange>
          </w:rPr>
          <w:t>/</w:t>
        </w:r>
        <w:r w:rsidRPr="00C6315B">
          <w:rPr>
            <w:rFonts w:ascii="Shonar Bangla" w:hAnsi="Shonar Bangla" w:cs="Shonar Bangla"/>
            <w:b/>
            <w:sz w:val="24"/>
            <w:szCs w:val="24"/>
            <w:highlight w:val="yellow"/>
            <w:rPrChange w:id="363" w:author="Bijoy" w:date="2024-12-04T17:47:00Z">
              <w:rPr>
                <w:rFonts w:ascii="Shonar Bangla" w:hAnsi="Shonar Bangla" w:cs="Shonar Bangla"/>
                <w:b/>
                <w:sz w:val="24"/>
                <w:szCs w:val="24"/>
              </w:rPr>
            </w:rPrChange>
          </w:rPr>
          <w:t>তুই</w:t>
        </w:r>
      </w:ins>
    </w:p>
    <w:p w14:paraId="2C184FBD" w14:textId="77777777" w:rsidR="00A90EB9" w:rsidRPr="00C6315B" w:rsidRDefault="001710F4">
      <w:pPr>
        <w:pStyle w:val="ListParagraph"/>
        <w:numPr>
          <w:ilvl w:val="0"/>
          <w:numId w:val="5"/>
        </w:numPr>
        <w:ind w:left="360"/>
        <w:rPr>
          <w:ins w:id="364" w:author="עדה גונזלץ-טורס" w:date="2024-11-18T13:33:00Z"/>
          <w:i/>
          <w:iCs/>
          <w:highlight w:val="yellow"/>
          <w:rPrChange w:id="365" w:author="Bijoy" w:date="2024-12-04T17:47:00Z">
            <w:rPr>
              <w:ins w:id="366" w:author="עדה גונזלץ-טורס" w:date="2024-11-18T13:33:00Z"/>
              <w:i/>
              <w:iCs/>
            </w:rPr>
          </w:rPrChange>
        </w:rPr>
        <w:pPrChange w:id="367" w:author="עדה גונזלץ-טורס" w:date="2024-11-18T13:34:00Z">
          <w:pPr>
            <w:pStyle w:val="ListParagraph"/>
            <w:ind w:left="360"/>
          </w:pPr>
        </w:pPrChange>
      </w:pPr>
      <w:ins w:id="368" w:author="עדה גונזלץ-טורס" w:date="2024-11-18T13:33:00Z">
        <w:r w:rsidRPr="00C6315B">
          <w:rPr>
            <w:highlight w:val="yellow"/>
            <w:rPrChange w:id="369" w:author="Bijoy" w:date="2024-12-04T17:47:00Z">
              <w:rPr/>
            </w:rPrChange>
          </w:rPr>
          <w:t xml:space="preserve">How do you address your direct supervisor? Select one: </w:t>
        </w:r>
        <w:r w:rsidRPr="00C6315B">
          <w:rPr>
            <w:rFonts w:ascii="Shonar Bangla" w:hAnsi="Shonar Bangla" w:cs="Shonar Bangla"/>
            <w:b/>
            <w:sz w:val="24"/>
            <w:szCs w:val="24"/>
            <w:highlight w:val="yellow"/>
            <w:rPrChange w:id="370" w:author="Bijoy" w:date="2024-12-04T17:47:00Z">
              <w:rPr>
                <w:rFonts w:ascii="Shonar Bangla" w:hAnsi="Shonar Bangla" w:cs="Shonar Bangla"/>
                <w:b/>
                <w:sz w:val="24"/>
                <w:szCs w:val="24"/>
              </w:rPr>
            </w:rPrChange>
          </w:rPr>
          <w:t>আপনি</w:t>
        </w:r>
        <w:r w:rsidRPr="00C6315B">
          <w:rPr>
            <w:b/>
            <w:sz w:val="24"/>
            <w:szCs w:val="24"/>
            <w:highlight w:val="yellow"/>
            <w:rPrChange w:id="371" w:author="Bijoy" w:date="2024-12-04T17:47:00Z">
              <w:rPr>
                <w:b/>
                <w:sz w:val="24"/>
                <w:szCs w:val="24"/>
              </w:rPr>
            </w:rPrChange>
          </w:rPr>
          <w:t>/</w:t>
        </w:r>
        <w:r w:rsidRPr="00C6315B">
          <w:rPr>
            <w:rFonts w:ascii="Shonar Bangla" w:hAnsi="Shonar Bangla" w:cs="Shonar Bangla"/>
            <w:b/>
            <w:sz w:val="24"/>
            <w:szCs w:val="24"/>
            <w:highlight w:val="yellow"/>
            <w:rPrChange w:id="372" w:author="Bijoy" w:date="2024-12-04T17:47:00Z">
              <w:rPr>
                <w:rFonts w:ascii="Shonar Bangla" w:hAnsi="Shonar Bangla" w:cs="Shonar Bangla"/>
                <w:b/>
                <w:sz w:val="24"/>
                <w:szCs w:val="24"/>
              </w:rPr>
            </w:rPrChange>
          </w:rPr>
          <w:t>তুমি</w:t>
        </w:r>
        <w:r w:rsidRPr="00C6315B">
          <w:rPr>
            <w:b/>
            <w:sz w:val="24"/>
            <w:szCs w:val="24"/>
            <w:highlight w:val="yellow"/>
            <w:rPrChange w:id="373" w:author="Bijoy" w:date="2024-12-04T17:47:00Z">
              <w:rPr>
                <w:b/>
                <w:sz w:val="24"/>
                <w:szCs w:val="24"/>
              </w:rPr>
            </w:rPrChange>
          </w:rPr>
          <w:t>/</w:t>
        </w:r>
        <w:r w:rsidRPr="00C6315B">
          <w:rPr>
            <w:rFonts w:ascii="Shonar Bangla" w:hAnsi="Shonar Bangla" w:cs="Shonar Bangla"/>
            <w:b/>
            <w:sz w:val="24"/>
            <w:szCs w:val="24"/>
            <w:highlight w:val="yellow"/>
            <w:rPrChange w:id="374" w:author="Bijoy" w:date="2024-12-04T17:47:00Z">
              <w:rPr>
                <w:rFonts w:ascii="Shonar Bangla" w:hAnsi="Shonar Bangla" w:cs="Shonar Bangla"/>
                <w:b/>
                <w:sz w:val="24"/>
                <w:szCs w:val="24"/>
              </w:rPr>
            </w:rPrChange>
          </w:rPr>
          <w:t>তুই</w:t>
        </w:r>
      </w:ins>
    </w:p>
    <w:p w14:paraId="3BB7C6EC" w14:textId="080DADF2" w:rsidR="00A90EB9" w:rsidRPr="00C6315B" w:rsidRDefault="001710F4">
      <w:pPr>
        <w:pStyle w:val="ListParagraph"/>
        <w:numPr>
          <w:ilvl w:val="0"/>
          <w:numId w:val="5"/>
        </w:numPr>
        <w:ind w:left="360"/>
        <w:rPr>
          <w:ins w:id="375" w:author="עדה גונזלץ-טורס" w:date="2024-11-18T13:36:00Z"/>
          <w:i/>
          <w:iCs/>
          <w:highlight w:val="yellow"/>
          <w:rPrChange w:id="376" w:author="Bijoy" w:date="2024-12-04T17:47:00Z">
            <w:rPr>
              <w:ins w:id="377" w:author="עדה גונזלץ-טורס" w:date="2024-11-18T13:36:00Z"/>
              <w:i/>
              <w:iCs/>
            </w:rPr>
          </w:rPrChange>
        </w:rPr>
      </w:pPr>
      <w:ins w:id="378" w:author="עדה גונזלץ-טורס" w:date="2024-11-18T13:33:00Z">
        <w:r w:rsidRPr="00C6315B">
          <w:rPr>
            <w:highlight w:val="yellow"/>
            <w:rPrChange w:id="379" w:author="Bijoy" w:date="2024-12-04T17:47:00Z">
              <w:rPr/>
            </w:rPrChange>
          </w:rPr>
          <w:t xml:space="preserve">How do you think your direct supervisor addresses other supervisors and managers? </w:t>
        </w:r>
      </w:ins>
    </w:p>
    <w:p w14:paraId="14572D98" w14:textId="77777777" w:rsidR="00A90EB9" w:rsidRDefault="001710F4">
      <w:pPr>
        <w:pStyle w:val="ListParagraph"/>
        <w:ind w:left="360" w:firstLine="360"/>
        <w:rPr>
          <w:ins w:id="380" w:author="עדה גונזלץ-טורס" w:date="2024-11-18T13:33:00Z"/>
          <w:i/>
          <w:iCs/>
        </w:rPr>
        <w:pPrChange w:id="381" w:author="עדה גונזלץ-טורס" w:date="2024-11-18T13:36:00Z">
          <w:pPr>
            <w:pStyle w:val="ListParagraph"/>
            <w:numPr>
              <w:numId w:val="5"/>
            </w:numPr>
            <w:tabs>
              <w:tab w:val="num" w:pos="0"/>
            </w:tabs>
            <w:ind w:left="360" w:hanging="360"/>
          </w:pPr>
        </w:pPrChange>
      </w:pPr>
      <w:ins w:id="382" w:author="עדה גונזלץ-טורס" w:date="2024-11-18T13:33:00Z">
        <w:r w:rsidRPr="00C6315B">
          <w:rPr>
            <w:highlight w:val="yellow"/>
            <w:rPrChange w:id="383" w:author="Bijoy" w:date="2024-12-04T17:47:00Z">
              <w:rPr/>
            </w:rPrChange>
          </w:rPr>
          <w:t xml:space="preserve">Select one: </w:t>
        </w:r>
        <w:r w:rsidRPr="00C6315B">
          <w:rPr>
            <w:rFonts w:ascii="Shonar Bangla" w:hAnsi="Shonar Bangla" w:cs="Shonar Bangla"/>
            <w:b/>
            <w:sz w:val="24"/>
            <w:szCs w:val="24"/>
            <w:highlight w:val="yellow"/>
            <w:rPrChange w:id="384" w:author="Bijoy" w:date="2024-12-04T17:47:00Z">
              <w:rPr>
                <w:rFonts w:ascii="Shonar Bangla" w:hAnsi="Shonar Bangla" w:cs="Shonar Bangla"/>
                <w:b/>
                <w:sz w:val="24"/>
                <w:szCs w:val="24"/>
              </w:rPr>
            </w:rPrChange>
          </w:rPr>
          <w:t>আপনি</w:t>
        </w:r>
        <w:r w:rsidRPr="00C6315B">
          <w:rPr>
            <w:b/>
            <w:sz w:val="24"/>
            <w:szCs w:val="24"/>
            <w:highlight w:val="yellow"/>
            <w:rPrChange w:id="385" w:author="Bijoy" w:date="2024-12-04T17:47:00Z">
              <w:rPr>
                <w:b/>
                <w:sz w:val="24"/>
                <w:szCs w:val="24"/>
              </w:rPr>
            </w:rPrChange>
          </w:rPr>
          <w:t>/</w:t>
        </w:r>
        <w:r w:rsidRPr="00C6315B">
          <w:rPr>
            <w:rFonts w:ascii="Shonar Bangla" w:hAnsi="Shonar Bangla" w:cs="Shonar Bangla"/>
            <w:b/>
            <w:sz w:val="24"/>
            <w:szCs w:val="24"/>
            <w:highlight w:val="yellow"/>
            <w:rPrChange w:id="386" w:author="Bijoy" w:date="2024-12-04T17:47:00Z">
              <w:rPr>
                <w:rFonts w:ascii="Shonar Bangla" w:hAnsi="Shonar Bangla" w:cs="Shonar Bangla"/>
                <w:b/>
                <w:sz w:val="24"/>
                <w:szCs w:val="24"/>
              </w:rPr>
            </w:rPrChange>
          </w:rPr>
          <w:t>তুমি</w:t>
        </w:r>
        <w:r w:rsidRPr="00C6315B">
          <w:rPr>
            <w:b/>
            <w:sz w:val="24"/>
            <w:szCs w:val="24"/>
            <w:highlight w:val="yellow"/>
            <w:rPrChange w:id="387" w:author="Bijoy" w:date="2024-12-04T17:47:00Z">
              <w:rPr>
                <w:b/>
                <w:sz w:val="24"/>
                <w:szCs w:val="24"/>
              </w:rPr>
            </w:rPrChange>
          </w:rPr>
          <w:t>/</w:t>
        </w:r>
        <w:r w:rsidRPr="00C6315B">
          <w:rPr>
            <w:rFonts w:ascii="Shonar Bangla" w:hAnsi="Shonar Bangla" w:cs="Shonar Bangla"/>
            <w:b/>
            <w:sz w:val="24"/>
            <w:szCs w:val="24"/>
            <w:highlight w:val="yellow"/>
            <w:rPrChange w:id="388" w:author="Bijoy" w:date="2024-12-04T17:47:00Z">
              <w:rPr>
                <w:rFonts w:ascii="Shonar Bangla" w:hAnsi="Shonar Bangla" w:cs="Shonar Bangla"/>
                <w:b/>
                <w:sz w:val="24"/>
                <w:szCs w:val="24"/>
              </w:rPr>
            </w:rPrChange>
          </w:rPr>
          <w:t>তুই</w:t>
        </w:r>
      </w:ins>
      <w:commentRangeEnd w:id="356"/>
      <w:r w:rsidRPr="00C6315B">
        <w:rPr>
          <w:highlight w:val="yellow"/>
          <w:rPrChange w:id="389" w:author="Bijoy" w:date="2024-12-04T17:47:00Z">
            <w:rPr/>
          </w:rPrChange>
        </w:rPr>
        <w:commentReference w:id="356"/>
      </w:r>
    </w:p>
    <w:p w14:paraId="6F7CDC3C" w14:textId="2DF16BC6" w:rsidR="00A90EB9" w:rsidRDefault="00076236">
      <w:pPr>
        <w:pStyle w:val="ListParagraph"/>
        <w:ind w:left="0"/>
        <w:rPr>
          <w:b/>
          <w:sz w:val="24"/>
          <w:szCs w:val="24"/>
        </w:rPr>
      </w:pPr>
      <w:ins w:id="390" w:author="Bijoy" w:date="2024-12-04T19:34:00Z">
        <w:r>
          <w:rPr>
            <w:b/>
            <w:sz w:val="24"/>
            <w:szCs w:val="24"/>
          </w:rPr>
          <w:t>Last checked</w:t>
        </w:r>
      </w:ins>
      <w:bookmarkStart w:id="391" w:name="_GoBack"/>
      <w:bookmarkEnd w:id="391"/>
    </w:p>
    <w:p w14:paraId="2419D698" w14:textId="77777777" w:rsidR="00A90EB9" w:rsidRDefault="00A90EB9">
      <w:pPr>
        <w:pStyle w:val="ListParagraph"/>
        <w:ind w:left="0"/>
        <w:rPr>
          <w:b/>
          <w:sz w:val="24"/>
          <w:szCs w:val="24"/>
        </w:rPr>
      </w:pPr>
    </w:p>
    <w:p w14:paraId="0E4A552C" w14:textId="77777777" w:rsidR="00A90EB9" w:rsidRDefault="001710F4">
      <w:pPr>
        <w:pStyle w:val="ListParagraph"/>
        <w:ind w:left="0"/>
        <w:rPr>
          <w:b/>
          <w:sz w:val="24"/>
          <w:szCs w:val="24"/>
        </w:rPr>
      </w:pPr>
      <w:r>
        <w:rPr>
          <w:b/>
          <w:sz w:val="24"/>
          <w:szCs w:val="24"/>
        </w:rPr>
        <w:t>SURVEY SECTION 4: HARASSMENT &amp; REPORTING</w:t>
      </w:r>
    </w:p>
    <w:p w14:paraId="54B22531" w14:textId="77777777" w:rsidR="00A90EB9" w:rsidRDefault="001710F4">
      <w:pPr>
        <w:rPr>
          <w:b/>
        </w:rPr>
      </w:pPr>
      <w:r>
        <w:t>Read aloud: “We are now going to ask you several questions about the way supervisors and managers at your factory treat workers.”</w:t>
      </w:r>
    </w:p>
    <w:p w14:paraId="5149A915" w14:textId="77777777" w:rsidR="00A90EB9" w:rsidRDefault="001710F4">
      <w:pPr>
        <w:rPr>
          <w:b/>
        </w:rPr>
      </w:pPr>
      <w:r>
        <w:rPr>
          <w:b/>
        </w:rPr>
        <w:t>Section 4.1: Others’ Harassment</w:t>
      </w:r>
    </w:p>
    <w:p w14:paraId="11E87422" w14:textId="77777777" w:rsidR="00A90EB9" w:rsidRDefault="001710F4">
      <w:pPr>
        <w:rPr>
          <w:i/>
          <w:iCs/>
          <w:color w:val="000000" w:themeColor="text1"/>
        </w:rPr>
      </w:pPr>
      <w:r>
        <w:rPr>
          <w:i/>
          <w:iCs/>
          <w:color w:val="000000" w:themeColor="text1"/>
        </w:rPr>
        <w:t>Survey programming: Section 4.1 includes questions about 2 different types of harassment: physical harassment and sexual harassment. In Section 4.1, each respondent will be asked about 1 type of harassment:</w:t>
      </w:r>
    </w:p>
    <w:p w14:paraId="1DBBE63D" w14:textId="77777777" w:rsidR="00A90EB9" w:rsidRDefault="001710F4">
      <w:pPr>
        <w:pStyle w:val="ListParagraph"/>
        <w:numPr>
          <w:ilvl w:val="0"/>
          <w:numId w:val="21"/>
        </w:numPr>
        <w:rPr>
          <w:bCs/>
        </w:rPr>
      </w:pPr>
      <w:r>
        <w:rPr>
          <w:bCs/>
        </w:rPr>
        <w:t xml:space="preserve">Randomly assign with 50% probability physical harassment or sexual harassment. </w:t>
      </w:r>
    </w:p>
    <w:p w14:paraId="4C7C7A3E" w14:textId="77777777" w:rsidR="00A90EB9" w:rsidRDefault="00A90EB9">
      <w:pPr>
        <w:pStyle w:val="ListParagraph"/>
        <w:ind w:left="0"/>
        <w:rPr>
          <w:bCs/>
          <w:i/>
          <w:iCs/>
        </w:rPr>
      </w:pPr>
    </w:p>
    <w:p w14:paraId="5E6A6C52" w14:textId="77777777" w:rsidR="00A90EB9" w:rsidRDefault="001710F4">
      <w:pPr>
        <w:pStyle w:val="ListParagraph"/>
        <w:ind w:left="0"/>
        <w:rPr>
          <w:bCs/>
          <w:i/>
          <w:iCs/>
        </w:rPr>
      </w:pPr>
      <w:r>
        <w:rPr>
          <w:bCs/>
          <w:i/>
          <w:iCs/>
        </w:rPr>
        <w:t>(For research team: Physical harassment)</w:t>
      </w:r>
    </w:p>
    <w:p w14:paraId="33CA70CA" w14:textId="77777777" w:rsidR="00A90EB9" w:rsidRDefault="00A90EB9">
      <w:pPr>
        <w:pStyle w:val="ListParagraph"/>
        <w:rPr>
          <w:bCs/>
          <w:i/>
          <w:iCs/>
        </w:rPr>
      </w:pPr>
    </w:p>
    <w:p w14:paraId="7855B78B" w14:textId="77777777" w:rsidR="00A90EB9" w:rsidRDefault="001710F4">
      <w:pPr>
        <w:pStyle w:val="ListParagraph"/>
        <w:rPr>
          <w:bCs/>
        </w:rPr>
      </w:pPr>
      <w:r>
        <w:rPr>
          <w:bCs/>
          <w:i/>
          <w:iCs/>
        </w:rPr>
        <w:t>Read aloud: “</w:t>
      </w:r>
      <w:r>
        <w:rPr>
          <w:bCs/>
        </w:rPr>
        <w:t>I am now going to ask you some questions about the issue of a supervisor or manager taking any of the following actions against a worker against their will:</w:t>
      </w:r>
    </w:p>
    <w:p w14:paraId="0B6F3840" w14:textId="77777777" w:rsidR="00A90EB9" w:rsidRDefault="001710F4">
      <w:pPr>
        <w:numPr>
          <w:ilvl w:val="0"/>
          <w:numId w:val="12"/>
        </w:numPr>
        <w:spacing w:after="0" w:line="240" w:lineRule="auto"/>
        <w:rPr>
          <w:color w:val="000000" w:themeColor="text1"/>
        </w:rPr>
      </w:pPr>
      <w:r>
        <w:rPr>
          <w:color w:val="000000" w:themeColor="text1"/>
        </w:rPr>
        <w:t>Hitting, slapping, or punching;</w:t>
      </w:r>
    </w:p>
    <w:p w14:paraId="44CDA054" w14:textId="77777777" w:rsidR="00A90EB9" w:rsidRDefault="001710F4">
      <w:pPr>
        <w:numPr>
          <w:ilvl w:val="0"/>
          <w:numId w:val="12"/>
        </w:numPr>
        <w:spacing w:after="0" w:line="240" w:lineRule="auto"/>
        <w:rPr>
          <w:color w:val="000000" w:themeColor="text1"/>
        </w:rPr>
      </w:pPr>
      <w:r>
        <w:rPr>
          <w:color w:val="000000" w:themeColor="text1"/>
        </w:rPr>
        <w:t>Cutting or stabbing;</w:t>
      </w:r>
    </w:p>
    <w:p w14:paraId="1F8C8F62" w14:textId="77777777" w:rsidR="00A90EB9" w:rsidRDefault="001710F4">
      <w:pPr>
        <w:numPr>
          <w:ilvl w:val="0"/>
          <w:numId w:val="12"/>
        </w:numPr>
        <w:spacing w:after="0" w:line="240" w:lineRule="auto"/>
        <w:rPr>
          <w:color w:val="000000" w:themeColor="text1"/>
        </w:rPr>
      </w:pPr>
      <w:r>
        <w:rPr>
          <w:color w:val="000000" w:themeColor="text1"/>
        </w:rPr>
        <w:t>Tripping;</w:t>
      </w:r>
    </w:p>
    <w:p w14:paraId="6E656669" w14:textId="77777777" w:rsidR="00A90EB9" w:rsidRDefault="001710F4">
      <w:pPr>
        <w:numPr>
          <w:ilvl w:val="0"/>
          <w:numId w:val="12"/>
        </w:numPr>
        <w:spacing w:after="0" w:line="240" w:lineRule="auto"/>
        <w:rPr>
          <w:color w:val="000000" w:themeColor="text1"/>
        </w:rPr>
      </w:pPr>
      <w:r>
        <w:rPr>
          <w:color w:val="000000" w:themeColor="text1"/>
        </w:rPr>
        <w:t>Otherwise intentionally being caused physical harm.</w:t>
      </w:r>
      <w:r>
        <w:t xml:space="preserve">” </w:t>
      </w:r>
    </w:p>
    <w:p w14:paraId="4316B2BF" w14:textId="77777777" w:rsidR="00A90EB9" w:rsidRDefault="00A90EB9">
      <w:pPr>
        <w:rPr>
          <w:bCs/>
        </w:rPr>
      </w:pPr>
    </w:p>
    <w:p w14:paraId="58D412BE" w14:textId="77777777" w:rsidR="00A90EB9" w:rsidRDefault="00A90EB9">
      <w:pPr>
        <w:pStyle w:val="ListParagraph"/>
        <w:rPr>
          <w:bCs/>
        </w:rPr>
      </w:pPr>
    </w:p>
    <w:p w14:paraId="5ADFD631" w14:textId="77777777" w:rsidR="00A90EB9" w:rsidRDefault="001710F4">
      <w:pPr>
        <w:pStyle w:val="ListParagraph"/>
        <w:numPr>
          <w:ilvl w:val="0"/>
          <w:numId w:val="1"/>
        </w:numPr>
        <w:rPr>
          <w:bCs/>
        </w:rPr>
      </w:pPr>
      <w:r>
        <w:t>In the past six months, h</w:t>
      </w:r>
      <w:r>
        <w:rPr>
          <w:bCs/>
        </w:rPr>
        <w:t>ow many people working on your floor at the factory do you think have experienced any</w:t>
      </w:r>
      <w:r>
        <w:t xml:space="preserve"> of the following actions against their will</w:t>
      </w:r>
      <w:r>
        <w:rPr>
          <w:bCs/>
        </w:rPr>
        <w:t xml:space="preserve"> from a supervisor or manager? </w:t>
      </w:r>
      <w:r>
        <w:rPr>
          <w:i/>
        </w:rPr>
        <w:t>Open-ended numeric (codes: 9999 = “I don’t know”). Input twice and require to match.</w:t>
      </w:r>
    </w:p>
    <w:p w14:paraId="58290777" w14:textId="77777777" w:rsidR="00A90EB9" w:rsidRDefault="001710F4">
      <w:pPr>
        <w:numPr>
          <w:ilvl w:val="0"/>
          <w:numId w:val="11"/>
        </w:numPr>
        <w:spacing w:after="0" w:line="240" w:lineRule="auto"/>
        <w:ind w:left="1440"/>
        <w:rPr>
          <w:color w:val="000000" w:themeColor="text1"/>
        </w:rPr>
      </w:pPr>
      <w:r>
        <w:rPr>
          <w:color w:val="000000" w:themeColor="text1"/>
        </w:rPr>
        <w:t>Hitting, slapping, or punching;</w:t>
      </w:r>
    </w:p>
    <w:p w14:paraId="39104F20" w14:textId="77777777" w:rsidR="00A90EB9" w:rsidRDefault="001710F4">
      <w:pPr>
        <w:numPr>
          <w:ilvl w:val="0"/>
          <w:numId w:val="11"/>
        </w:numPr>
        <w:spacing w:after="0" w:line="240" w:lineRule="auto"/>
        <w:ind w:left="1440"/>
        <w:rPr>
          <w:color w:val="000000" w:themeColor="text1"/>
        </w:rPr>
      </w:pPr>
      <w:r>
        <w:rPr>
          <w:color w:val="000000" w:themeColor="text1"/>
        </w:rPr>
        <w:t>Cutting or stabbing;</w:t>
      </w:r>
    </w:p>
    <w:p w14:paraId="41B851DF" w14:textId="77777777" w:rsidR="00A90EB9" w:rsidRDefault="001710F4">
      <w:pPr>
        <w:numPr>
          <w:ilvl w:val="0"/>
          <w:numId w:val="11"/>
        </w:numPr>
        <w:spacing w:after="0" w:line="240" w:lineRule="auto"/>
        <w:ind w:left="1440"/>
        <w:rPr>
          <w:color w:val="000000" w:themeColor="text1"/>
        </w:rPr>
      </w:pPr>
      <w:r>
        <w:rPr>
          <w:color w:val="000000" w:themeColor="text1"/>
        </w:rPr>
        <w:t>Tripping;</w:t>
      </w:r>
    </w:p>
    <w:p w14:paraId="5729AA48" w14:textId="77777777" w:rsidR="00A90EB9" w:rsidRDefault="001710F4">
      <w:pPr>
        <w:numPr>
          <w:ilvl w:val="0"/>
          <w:numId w:val="11"/>
        </w:numPr>
        <w:spacing w:after="0" w:line="240" w:lineRule="auto"/>
        <w:ind w:left="1440"/>
        <w:rPr>
          <w:color w:val="000000" w:themeColor="text1"/>
        </w:rPr>
      </w:pPr>
      <w:r>
        <w:rPr>
          <w:color w:val="000000" w:themeColor="text1"/>
        </w:rPr>
        <w:t>Otherwise intentionally being caused physical harm</w:t>
      </w:r>
    </w:p>
    <w:p w14:paraId="747676ED" w14:textId="77777777" w:rsidR="00A90EB9" w:rsidRDefault="00A90EB9">
      <w:pPr>
        <w:pStyle w:val="ListParagraph"/>
        <w:rPr>
          <w:bCs/>
        </w:rPr>
      </w:pPr>
    </w:p>
    <w:p w14:paraId="7FBD5C14" w14:textId="77777777" w:rsidR="00A90EB9" w:rsidRDefault="001710F4">
      <w:pPr>
        <w:pStyle w:val="ListParagraph"/>
        <w:numPr>
          <w:ilvl w:val="0"/>
          <w:numId w:val="1"/>
        </w:numPr>
      </w:pPr>
      <w:r>
        <w:rPr>
          <w:bCs/>
        </w:rPr>
        <w:t xml:space="preserve">[Survey programming: If q19 &gt; 0]: Of the [Input response from q19] people who experienced this issue, how many do you think reported this issue through any of the reporting channels available inside your factory? By channels inside your factory, we mean either reporting to your direct supervisor or another member of management, through an internal reporting </w:t>
      </w:r>
      <w:r>
        <w:rPr>
          <w:bCs/>
        </w:rPr>
        <w:lastRenderedPageBreak/>
        <w:t xml:space="preserve">system such as a suggestion box, through a committee, or through any other means that is available inside your factory. </w:t>
      </w:r>
      <w:r>
        <w:rPr>
          <w:i/>
        </w:rPr>
        <w:t>Open-ended numeric (codes: 9999 = “I don’t know”). Input twice and require to match.</w:t>
      </w:r>
    </w:p>
    <w:p w14:paraId="1E826062" w14:textId="77777777" w:rsidR="00A90EB9" w:rsidRDefault="00A90EB9">
      <w:pPr>
        <w:pStyle w:val="ListParagraph"/>
        <w:rPr>
          <w:bCs/>
        </w:rPr>
      </w:pPr>
    </w:p>
    <w:p w14:paraId="0AB83F7C" w14:textId="77777777" w:rsidR="00A90EB9" w:rsidRDefault="001710F4">
      <w:pPr>
        <w:pStyle w:val="ListParagraph"/>
        <w:numPr>
          <w:ilvl w:val="0"/>
          <w:numId w:val="1"/>
        </w:numPr>
        <w:rPr>
          <w:bCs/>
        </w:rPr>
      </w:pPr>
      <w:r>
        <w:rPr>
          <w:bCs/>
        </w:rPr>
        <w:t xml:space="preserve">[Survey programming: If q19 &gt; 0]: </w:t>
      </w:r>
      <w:r>
        <w:t>H</w:t>
      </w:r>
      <w:r>
        <w:rPr>
          <w:bCs/>
        </w:rPr>
        <w:t xml:space="preserve">ow many </w:t>
      </w:r>
      <w:r>
        <w:rPr>
          <w:bCs/>
          <w:i/>
          <w:iCs/>
        </w:rPr>
        <w:t xml:space="preserve">different </w:t>
      </w:r>
      <w:r>
        <w:rPr>
          <w:bCs/>
        </w:rPr>
        <w:t xml:space="preserve">supervisors or managers do you think are responsible for this behavior? </w:t>
      </w:r>
      <w:r>
        <w:rPr>
          <w:i/>
        </w:rPr>
        <w:t>Open-ended numeric (codes: 9999 = “I don’t know”). Input twice and require to match.</w:t>
      </w:r>
    </w:p>
    <w:p w14:paraId="59682E25" w14:textId="77777777" w:rsidR="00A90EB9" w:rsidRDefault="00A90EB9">
      <w:pPr>
        <w:pStyle w:val="ListParagraph"/>
        <w:rPr>
          <w:bCs/>
        </w:rPr>
      </w:pPr>
    </w:p>
    <w:p w14:paraId="0CBF20D4" w14:textId="77777777" w:rsidR="00A90EB9" w:rsidRDefault="001710F4">
      <w:pPr>
        <w:pStyle w:val="ListParagraph"/>
        <w:numPr>
          <w:ilvl w:val="0"/>
          <w:numId w:val="1"/>
        </w:numPr>
        <w:rPr>
          <w:bCs/>
        </w:rPr>
      </w:pPr>
      <w:r>
        <w:rPr>
          <w:bCs/>
        </w:rPr>
        <w:t>Imagine that 100 workers from your factory experienced this issue and need to decide whether to report it. Of these 100 workers:</w:t>
      </w:r>
    </w:p>
    <w:p w14:paraId="1B5B2143" w14:textId="77777777" w:rsidR="00A90EB9" w:rsidRDefault="001710F4">
      <w:pPr>
        <w:pStyle w:val="ListParagraph"/>
        <w:numPr>
          <w:ilvl w:val="1"/>
          <w:numId w:val="1"/>
        </w:numPr>
        <w:rPr>
          <w:bCs/>
        </w:rPr>
      </w:pPr>
      <w:r>
        <w:rPr>
          <w:bCs/>
        </w:rPr>
        <w:t>How many do you think would be willing to report this issue through any channel?</w:t>
      </w:r>
    </w:p>
    <w:p w14:paraId="1217BC51" w14:textId="77777777" w:rsidR="00A90EB9" w:rsidRDefault="001710F4">
      <w:pPr>
        <w:pStyle w:val="ListParagraph"/>
        <w:numPr>
          <w:ilvl w:val="1"/>
          <w:numId w:val="1"/>
        </w:numPr>
        <w:rPr>
          <w:bCs/>
        </w:rPr>
      </w:pPr>
      <w:r>
        <w:rPr>
          <w:bCs/>
        </w:rPr>
        <w:t xml:space="preserve">How many do you think would report this issue through any of the reporting channels available inside your factory? (By channels inside your factory, we mean either reporting to your direct supervisor or another member of management, through an internal reporting system such as a suggestion box, through a committee, or through any other means that is available inside your factory.) </w:t>
      </w:r>
      <w:r>
        <w:rPr>
          <w:bCs/>
          <w:i/>
          <w:iCs/>
        </w:rPr>
        <w:t>Survey programming: Require response to be &lt;= {Response from part a}.</w:t>
      </w:r>
    </w:p>
    <w:p w14:paraId="33A03303" w14:textId="77777777" w:rsidR="00A90EB9" w:rsidRDefault="001710F4">
      <w:pPr>
        <w:ind w:left="720"/>
        <w:rPr>
          <w:bCs/>
        </w:rPr>
      </w:pPr>
      <w:r>
        <w:rPr>
          <w:i/>
        </w:rPr>
        <w:t>Open-ended numeric (codes: 9999 = “I don’t know”). Input twice and require to match.</w:t>
      </w:r>
    </w:p>
    <w:p w14:paraId="23D1CDC9" w14:textId="77777777" w:rsidR="00A90EB9" w:rsidRDefault="001710F4">
      <w:pPr>
        <w:pStyle w:val="ListParagraph"/>
        <w:numPr>
          <w:ilvl w:val="0"/>
          <w:numId w:val="1"/>
        </w:numPr>
        <w:rPr>
          <w:bCs/>
        </w:rPr>
      </w:pPr>
      <w:r>
        <w:t>If a worker decided not to report this issue, what are the main reasons why they would not report it? [Select all that apply:]</w:t>
      </w:r>
    </w:p>
    <w:p w14:paraId="42D06DBD" w14:textId="77777777" w:rsidR="00A90EB9" w:rsidRDefault="001710F4">
      <w:pPr>
        <w:pStyle w:val="ListParagraph"/>
        <w:numPr>
          <w:ilvl w:val="0"/>
          <w:numId w:val="2"/>
        </w:numPr>
      </w:pPr>
      <w:r>
        <w:t>The manager/supervisor will know and punish them at the factory (e.g., make them do a harder job, tell other managers they are not doing a good job, etc.)</w:t>
      </w:r>
    </w:p>
    <w:p w14:paraId="510EBDB5" w14:textId="77777777" w:rsidR="00A90EB9" w:rsidRDefault="001710F4">
      <w:pPr>
        <w:pStyle w:val="ListParagraph"/>
        <w:numPr>
          <w:ilvl w:val="0"/>
          <w:numId w:val="2"/>
        </w:numPr>
      </w:pPr>
      <w:r>
        <w:t>The manager/supervisor will know and threaten or hurt them outside the factory</w:t>
      </w:r>
    </w:p>
    <w:p w14:paraId="3D909E9F" w14:textId="77777777" w:rsidR="00A90EB9" w:rsidRDefault="001710F4">
      <w:pPr>
        <w:pStyle w:val="ListParagraph"/>
        <w:numPr>
          <w:ilvl w:val="0"/>
          <w:numId w:val="2"/>
        </w:numPr>
      </w:pPr>
      <w:r>
        <w:t xml:space="preserve">The worker will lose their job </w:t>
      </w:r>
    </w:p>
    <w:p w14:paraId="702219BE" w14:textId="77777777" w:rsidR="00A90EB9" w:rsidRDefault="001710F4">
      <w:pPr>
        <w:pStyle w:val="ListParagraph"/>
        <w:numPr>
          <w:ilvl w:val="0"/>
          <w:numId w:val="2"/>
        </w:numPr>
      </w:pPr>
      <w:r>
        <w:t>People will think it is the worker’s fault (Personal reputation)</w:t>
      </w:r>
    </w:p>
    <w:p w14:paraId="67428203" w14:textId="77777777" w:rsidR="00A90EB9" w:rsidRDefault="001710F4">
      <w:pPr>
        <w:pStyle w:val="ListParagraph"/>
        <w:numPr>
          <w:ilvl w:val="0"/>
          <w:numId w:val="2"/>
        </w:numPr>
      </w:pPr>
      <w:r>
        <w:t>The worker will not stay anonymous</w:t>
      </w:r>
    </w:p>
    <w:p w14:paraId="7D828DD2" w14:textId="77777777" w:rsidR="00A90EB9" w:rsidRDefault="001710F4">
      <w:pPr>
        <w:pStyle w:val="ListParagraph"/>
        <w:numPr>
          <w:ilvl w:val="0"/>
          <w:numId w:val="2"/>
        </w:numPr>
      </w:pPr>
      <w:r>
        <w:t>Nothing will happen or it will take too long</w:t>
      </w:r>
    </w:p>
    <w:p w14:paraId="14879E3D" w14:textId="77777777" w:rsidR="00A90EB9" w:rsidRDefault="001710F4">
      <w:pPr>
        <w:pStyle w:val="ListParagraph"/>
        <w:numPr>
          <w:ilvl w:val="0"/>
          <w:numId w:val="2"/>
        </w:numPr>
      </w:pPr>
      <w:r>
        <w:t>Upper management will side with the manager rather than with the worker</w:t>
      </w:r>
    </w:p>
    <w:p w14:paraId="31CE41D5" w14:textId="77777777" w:rsidR="00A90EB9" w:rsidRDefault="001710F4">
      <w:pPr>
        <w:pStyle w:val="ListParagraph"/>
        <w:numPr>
          <w:ilvl w:val="0"/>
          <w:numId w:val="2"/>
        </w:numPr>
      </w:pPr>
      <w:r>
        <w:t>If family knows, will not let the worker come to work</w:t>
      </w:r>
    </w:p>
    <w:p w14:paraId="50C060A5" w14:textId="77777777" w:rsidR="00A90EB9" w:rsidRDefault="001710F4">
      <w:pPr>
        <w:pStyle w:val="ListParagraph"/>
        <w:numPr>
          <w:ilvl w:val="0"/>
          <w:numId w:val="2"/>
        </w:numPr>
      </w:pPr>
      <w:r>
        <w:t>I don’t know</w:t>
      </w:r>
    </w:p>
    <w:p w14:paraId="7F4872BA" w14:textId="77777777" w:rsidR="00A90EB9" w:rsidRDefault="001710F4">
      <w:pPr>
        <w:pStyle w:val="ListParagraph"/>
        <w:numPr>
          <w:ilvl w:val="0"/>
          <w:numId w:val="2"/>
        </w:numPr>
      </w:pPr>
      <w:r>
        <w:t>Other: [Write down answer]</w:t>
      </w:r>
    </w:p>
    <w:p w14:paraId="19665324" w14:textId="77777777" w:rsidR="00A90EB9" w:rsidRDefault="00A90EB9">
      <w:pPr>
        <w:pStyle w:val="ListParagraph"/>
        <w:rPr>
          <w:bCs/>
        </w:rPr>
      </w:pPr>
    </w:p>
    <w:p w14:paraId="05905271" w14:textId="77777777" w:rsidR="00A90EB9" w:rsidRDefault="001710F4">
      <w:pPr>
        <w:pStyle w:val="ListParagraph"/>
        <w:numPr>
          <w:ilvl w:val="0"/>
          <w:numId w:val="1"/>
        </w:numPr>
        <w:rPr>
          <w:bCs/>
        </w:rPr>
      </w:pPr>
      <w:r>
        <w:rPr>
          <w:bCs/>
        </w:rPr>
        <w:t xml:space="preserve">I am going to read aloud several actions that the management could take in response to this issue. Imagine a worker at your factory were to experience this issue. Please tell me which action you think would be their most preferred action, second most preferred action, and so on, for management to take in response.   </w:t>
      </w:r>
    </w:p>
    <w:p w14:paraId="0CB75BAC" w14:textId="77777777" w:rsidR="00A90EB9" w:rsidRDefault="001710F4">
      <w:pPr>
        <w:ind w:firstLine="720"/>
        <w:rPr>
          <w:bCs/>
        </w:rPr>
      </w:pPr>
      <w:r>
        <w:rPr>
          <w:bCs/>
        </w:rPr>
        <w:t xml:space="preserve">Actions (respondent ranks top 3 preferred actions): </w:t>
      </w:r>
    </w:p>
    <w:p w14:paraId="714485CF" w14:textId="77777777" w:rsidR="00A90EB9" w:rsidRDefault="001710F4">
      <w:pPr>
        <w:pStyle w:val="ListParagraph"/>
        <w:numPr>
          <w:ilvl w:val="0"/>
          <w:numId w:val="7"/>
        </w:numPr>
        <w:rPr>
          <w:bCs/>
        </w:rPr>
      </w:pPr>
      <w:r>
        <w:rPr>
          <w:bCs/>
        </w:rPr>
        <w:t>Manager is required to participate in training on what physical harassment is and on how to treat workers appropriately.</w:t>
      </w:r>
    </w:p>
    <w:p w14:paraId="6CCE5C78" w14:textId="77777777" w:rsidR="00A90EB9" w:rsidRDefault="001710F4">
      <w:pPr>
        <w:pStyle w:val="ListParagraph"/>
        <w:numPr>
          <w:ilvl w:val="0"/>
          <w:numId w:val="7"/>
        </w:numPr>
        <w:rPr>
          <w:bCs/>
        </w:rPr>
      </w:pPr>
      <w:r>
        <w:rPr>
          <w:bCs/>
        </w:rPr>
        <w:t>Manager is warned that another occurrence of the misbehavior will result in firing.</w:t>
      </w:r>
    </w:p>
    <w:p w14:paraId="43BE549D" w14:textId="77777777" w:rsidR="00A90EB9" w:rsidRDefault="001710F4">
      <w:pPr>
        <w:pStyle w:val="ListParagraph"/>
        <w:numPr>
          <w:ilvl w:val="0"/>
          <w:numId w:val="7"/>
        </w:numPr>
        <w:rPr>
          <w:bCs/>
        </w:rPr>
      </w:pPr>
      <w:r>
        <w:rPr>
          <w:bCs/>
        </w:rPr>
        <w:t xml:space="preserve">Manager is fired. </w:t>
      </w:r>
    </w:p>
    <w:p w14:paraId="77C0EFF6" w14:textId="77777777" w:rsidR="00A90EB9" w:rsidRDefault="001710F4">
      <w:pPr>
        <w:pStyle w:val="ListParagraph"/>
        <w:numPr>
          <w:ilvl w:val="0"/>
          <w:numId w:val="7"/>
        </w:numPr>
        <w:rPr>
          <w:bCs/>
        </w:rPr>
      </w:pPr>
      <w:r>
        <w:rPr>
          <w:bCs/>
        </w:rPr>
        <w:t xml:space="preserve">Manager will be shadowed/monitored by the senior management for a few weeks. </w:t>
      </w:r>
    </w:p>
    <w:p w14:paraId="3FC2A3E8" w14:textId="77777777" w:rsidR="00A90EB9" w:rsidRDefault="001710F4">
      <w:pPr>
        <w:pStyle w:val="ListParagraph"/>
        <w:numPr>
          <w:ilvl w:val="0"/>
          <w:numId w:val="7"/>
        </w:numPr>
        <w:rPr>
          <w:bCs/>
        </w:rPr>
      </w:pPr>
      <w:r>
        <w:rPr>
          <w:bCs/>
        </w:rPr>
        <w:t>Worker is moved to a different production team on which they do not need to work with the manager.</w:t>
      </w:r>
    </w:p>
    <w:p w14:paraId="2916D8B8" w14:textId="77777777" w:rsidR="00A90EB9" w:rsidRDefault="001710F4">
      <w:pPr>
        <w:pStyle w:val="ListParagraph"/>
        <w:numPr>
          <w:ilvl w:val="0"/>
          <w:numId w:val="7"/>
        </w:numPr>
        <w:rPr>
          <w:bCs/>
        </w:rPr>
      </w:pPr>
      <w:r>
        <w:rPr>
          <w:bCs/>
        </w:rPr>
        <w:t>All managers are required to participate in training on what physical harassment is and on appropriate treatment of workers.</w:t>
      </w:r>
    </w:p>
    <w:p w14:paraId="6C84D1B9" w14:textId="77777777" w:rsidR="00A90EB9" w:rsidRDefault="001710F4">
      <w:pPr>
        <w:pStyle w:val="ListParagraph"/>
        <w:numPr>
          <w:ilvl w:val="0"/>
          <w:numId w:val="7"/>
        </w:numPr>
        <w:rPr>
          <w:bCs/>
        </w:rPr>
      </w:pPr>
      <w:r>
        <w:rPr>
          <w:bCs/>
        </w:rPr>
        <w:lastRenderedPageBreak/>
        <w:t>All workers are required to participate in training on what physical harassment is and on appropriate treatment of workers.</w:t>
      </w:r>
    </w:p>
    <w:p w14:paraId="3E6E9FF7" w14:textId="77777777" w:rsidR="00A90EB9" w:rsidRDefault="00A90EB9">
      <w:pPr>
        <w:pStyle w:val="ListParagraph"/>
        <w:ind w:left="1080"/>
        <w:rPr>
          <w:bCs/>
        </w:rPr>
      </w:pPr>
    </w:p>
    <w:p w14:paraId="34FBA704" w14:textId="77777777" w:rsidR="00A90EB9" w:rsidRDefault="001710F4">
      <w:pPr>
        <w:pStyle w:val="ListParagraph"/>
        <w:numPr>
          <w:ilvl w:val="0"/>
          <w:numId w:val="1"/>
        </w:numPr>
      </w:pPr>
      <w:r>
        <w:t xml:space="preserve">Imagine you experienced this issue at your factory. Which option would you choose? [Select one:] </w:t>
      </w:r>
    </w:p>
    <w:p w14:paraId="35430797" w14:textId="77777777" w:rsidR="00A90EB9" w:rsidRDefault="001710F4">
      <w:pPr>
        <w:pStyle w:val="ListParagraph"/>
        <w:numPr>
          <w:ilvl w:val="0"/>
          <w:numId w:val="18"/>
        </w:numPr>
        <w:ind w:left="1080"/>
      </w:pPr>
      <w:r>
        <w:t>Do nothing</w:t>
      </w:r>
    </w:p>
    <w:p w14:paraId="6786FC1A" w14:textId="77777777" w:rsidR="00A90EB9" w:rsidRDefault="001710F4">
      <w:pPr>
        <w:pStyle w:val="ListParagraph"/>
        <w:numPr>
          <w:ilvl w:val="0"/>
          <w:numId w:val="18"/>
        </w:numPr>
        <w:ind w:left="1080"/>
      </w:pPr>
      <w:r>
        <w:t xml:space="preserve">Do not report the issue at all and try to avoid the manager </w:t>
      </w:r>
    </w:p>
    <w:p w14:paraId="40825FE4" w14:textId="77777777" w:rsidR="00A90EB9" w:rsidRDefault="001710F4">
      <w:pPr>
        <w:pStyle w:val="ListParagraph"/>
        <w:numPr>
          <w:ilvl w:val="0"/>
          <w:numId w:val="18"/>
        </w:numPr>
        <w:ind w:left="1080"/>
      </w:pPr>
      <w:r>
        <w:t>Do not report the issue to your factory’s management, but ask management to be moved to a different production team where you do not need to interact with the manager</w:t>
      </w:r>
    </w:p>
    <w:p w14:paraId="64A57DA0" w14:textId="77777777" w:rsidR="00A90EB9" w:rsidRDefault="001710F4">
      <w:pPr>
        <w:pStyle w:val="ListParagraph"/>
        <w:numPr>
          <w:ilvl w:val="0"/>
          <w:numId w:val="18"/>
        </w:numPr>
        <w:ind w:left="1080"/>
      </w:pPr>
      <w:r>
        <w:t>Report the issue to your factory’s management</w:t>
      </w:r>
    </w:p>
    <w:p w14:paraId="3BD14E20" w14:textId="77777777" w:rsidR="00A90EB9" w:rsidRDefault="001710F4">
      <w:pPr>
        <w:pStyle w:val="ListParagraph"/>
        <w:numPr>
          <w:ilvl w:val="0"/>
          <w:numId w:val="18"/>
        </w:numPr>
        <w:ind w:left="1080"/>
      </w:pPr>
      <w:r>
        <w:t>Wait until another worker experiences a similar issue and then report to your factory’s management together</w:t>
      </w:r>
    </w:p>
    <w:p w14:paraId="67AEE3C9" w14:textId="77777777" w:rsidR="00A90EB9" w:rsidRDefault="001710F4">
      <w:pPr>
        <w:pStyle w:val="ListParagraph"/>
        <w:numPr>
          <w:ilvl w:val="0"/>
          <w:numId w:val="18"/>
        </w:numPr>
        <w:ind w:left="1080"/>
      </w:pPr>
      <w:r>
        <w:t xml:space="preserve">[Survey programming: If survey section 2, q2b is selected]: Make a report to the Amader Kotha Helpline </w:t>
      </w:r>
    </w:p>
    <w:p w14:paraId="3B657EC5" w14:textId="77777777" w:rsidR="00A90EB9" w:rsidRDefault="001710F4">
      <w:pPr>
        <w:pStyle w:val="ListParagraph"/>
        <w:numPr>
          <w:ilvl w:val="0"/>
          <w:numId w:val="18"/>
        </w:numPr>
        <w:ind w:left="1080"/>
      </w:pPr>
      <w:r>
        <w:t>Other [write down]</w:t>
      </w:r>
    </w:p>
    <w:p w14:paraId="3FBD22DC" w14:textId="77777777" w:rsidR="00A90EB9" w:rsidRDefault="00A90EB9">
      <w:pPr>
        <w:pStyle w:val="ListParagraph"/>
        <w:rPr>
          <w:bCs/>
        </w:rPr>
      </w:pPr>
    </w:p>
    <w:p w14:paraId="55EF1CD9" w14:textId="77777777" w:rsidR="00A90EB9" w:rsidRDefault="001710F4">
      <w:pPr>
        <w:pStyle w:val="ListParagraph"/>
        <w:numPr>
          <w:ilvl w:val="0"/>
          <w:numId w:val="1"/>
        </w:numPr>
        <w:rPr>
          <w:bCs/>
        </w:rPr>
      </w:pPr>
      <w:r>
        <w:t>What would be your main concerns with reporting? [Select all that apply:]</w:t>
      </w:r>
    </w:p>
    <w:p w14:paraId="5132A33F" w14:textId="77777777" w:rsidR="00A90EB9" w:rsidRDefault="001710F4">
      <w:pPr>
        <w:pStyle w:val="ListParagraph"/>
        <w:numPr>
          <w:ilvl w:val="0"/>
          <w:numId w:val="2"/>
        </w:numPr>
      </w:pPr>
      <w:r>
        <w:t>The manager/supervisor will know and punish me</w:t>
      </w:r>
    </w:p>
    <w:p w14:paraId="1EAD8FBD" w14:textId="77777777" w:rsidR="00A90EB9" w:rsidRDefault="001710F4">
      <w:pPr>
        <w:pStyle w:val="ListParagraph"/>
        <w:numPr>
          <w:ilvl w:val="0"/>
          <w:numId w:val="2"/>
        </w:numPr>
      </w:pPr>
      <w:r>
        <w:t>People will think it is my fault (Personal reputation)</w:t>
      </w:r>
    </w:p>
    <w:p w14:paraId="03701610" w14:textId="77777777" w:rsidR="00A90EB9" w:rsidRDefault="001710F4">
      <w:pPr>
        <w:pStyle w:val="ListParagraph"/>
        <w:numPr>
          <w:ilvl w:val="0"/>
          <w:numId w:val="2"/>
        </w:numPr>
      </w:pPr>
      <w:r>
        <w:t>I will not stay anonymous</w:t>
      </w:r>
    </w:p>
    <w:p w14:paraId="7E0B1377" w14:textId="77777777" w:rsidR="00A90EB9" w:rsidRDefault="001710F4">
      <w:pPr>
        <w:pStyle w:val="ListParagraph"/>
        <w:numPr>
          <w:ilvl w:val="0"/>
          <w:numId w:val="2"/>
        </w:numPr>
      </w:pPr>
      <w:r>
        <w:t>Nothing will happen or it will take too long</w:t>
      </w:r>
    </w:p>
    <w:p w14:paraId="09F6AA27" w14:textId="77777777" w:rsidR="00A90EB9" w:rsidRDefault="001710F4">
      <w:pPr>
        <w:pStyle w:val="ListParagraph"/>
        <w:numPr>
          <w:ilvl w:val="0"/>
          <w:numId w:val="2"/>
        </w:numPr>
      </w:pPr>
      <w:r>
        <w:t>Upper management will side with the manager rather than with me</w:t>
      </w:r>
    </w:p>
    <w:p w14:paraId="56EA5FA0" w14:textId="77777777" w:rsidR="00A90EB9" w:rsidRDefault="001710F4">
      <w:pPr>
        <w:pStyle w:val="ListParagraph"/>
        <w:numPr>
          <w:ilvl w:val="0"/>
          <w:numId w:val="2"/>
        </w:numPr>
      </w:pPr>
      <w:r>
        <w:t>If family knows, will not let me come to work</w:t>
      </w:r>
    </w:p>
    <w:p w14:paraId="78636592" w14:textId="77777777" w:rsidR="00A90EB9" w:rsidRDefault="001710F4">
      <w:pPr>
        <w:pStyle w:val="ListParagraph"/>
        <w:numPr>
          <w:ilvl w:val="0"/>
          <w:numId w:val="2"/>
        </w:numPr>
      </w:pPr>
      <w:r>
        <w:t>I don’t know</w:t>
      </w:r>
    </w:p>
    <w:p w14:paraId="183C9A30" w14:textId="77777777" w:rsidR="00A90EB9" w:rsidRDefault="001710F4">
      <w:pPr>
        <w:pStyle w:val="ListParagraph"/>
        <w:numPr>
          <w:ilvl w:val="0"/>
          <w:numId w:val="2"/>
        </w:numPr>
      </w:pPr>
      <w:r>
        <w:t>Other: [Write down answer]</w:t>
      </w:r>
    </w:p>
    <w:p w14:paraId="67F3D88F" w14:textId="77777777" w:rsidR="00A90EB9" w:rsidRDefault="00A90EB9">
      <w:pPr>
        <w:pStyle w:val="ListParagraph"/>
        <w:rPr>
          <w:bCs/>
        </w:rPr>
      </w:pPr>
    </w:p>
    <w:p w14:paraId="10C7DDD6" w14:textId="77777777" w:rsidR="00A90EB9" w:rsidRDefault="001710F4">
      <w:pPr>
        <w:pStyle w:val="ListParagraph"/>
        <w:ind w:left="0"/>
        <w:rPr>
          <w:bCs/>
          <w:i/>
          <w:iCs/>
        </w:rPr>
      </w:pPr>
      <w:r>
        <w:rPr>
          <w:bCs/>
          <w:i/>
          <w:iCs/>
        </w:rPr>
        <w:t>(For research team: Sexual harassment)</w:t>
      </w:r>
    </w:p>
    <w:p w14:paraId="5E962632" w14:textId="77777777" w:rsidR="00A90EB9" w:rsidRDefault="00A90EB9">
      <w:pPr>
        <w:pStyle w:val="ListParagraph"/>
        <w:rPr>
          <w:bCs/>
          <w:i/>
          <w:iCs/>
        </w:rPr>
      </w:pPr>
    </w:p>
    <w:p w14:paraId="414422A2" w14:textId="77777777" w:rsidR="00A90EB9" w:rsidRDefault="001710F4">
      <w:pPr>
        <w:pStyle w:val="ListParagraph"/>
        <w:rPr>
          <w:bCs/>
        </w:rPr>
      </w:pPr>
      <w:r>
        <w:rPr>
          <w:bCs/>
          <w:i/>
          <w:iCs/>
        </w:rPr>
        <w:t>Read aloud: “</w:t>
      </w:r>
      <w:r>
        <w:rPr>
          <w:bCs/>
        </w:rPr>
        <w:t>I am now going to ask you some questions about the issue of a supervisor or manager taking any of the following actions against a worker against their will:</w:t>
      </w:r>
    </w:p>
    <w:p w14:paraId="6DF16BDA" w14:textId="77777777" w:rsidR="00A90EB9" w:rsidRDefault="001710F4">
      <w:pPr>
        <w:pStyle w:val="ListParagraph"/>
        <w:numPr>
          <w:ilvl w:val="0"/>
          <w:numId w:val="17"/>
        </w:numPr>
        <w:rPr>
          <w:color w:val="000000" w:themeColor="text1"/>
        </w:rPr>
      </w:pPr>
      <w:r>
        <w:rPr>
          <w:color w:val="000000" w:themeColor="text1"/>
        </w:rPr>
        <w:t>Made remarks about them in a sexual manner;</w:t>
      </w:r>
    </w:p>
    <w:p w14:paraId="61C38394" w14:textId="77777777" w:rsidR="00A90EB9" w:rsidRDefault="001710F4">
      <w:pPr>
        <w:pStyle w:val="ListParagraph"/>
        <w:numPr>
          <w:ilvl w:val="0"/>
          <w:numId w:val="17"/>
        </w:numPr>
        <w:rPr>
          <w:color w:val="000000" w:themeColor="text1"/>
        </w:rPr>
      </w:pPr>
      <w:r>
        <w:rPr>
          <w:color w:val="000000" w:themeColor="text1"/>
        </w:rPr>
        <w:t>Asked them to enter into a love or sexual relationship;</w:t>
      </w:r>
    </w:p>
    <w:p w14:paraId="249BA87F" w14:textId="77777777" w:rsidR="00A90EB9" w:rsidRDefault="001710F4">
      <w:pPr>
        <w:pStyle w:val="ListParagraph"/>
        <w:numPr>
          <w:ilvl w:val="0"/>
          <w:numId w:val="17"/>
        </w:numPr>
        <w:rPr>
          <w:color w:val="000000" w:themeColor="text1"/>
        </w:rPr>
      </w:pPr>
      <w:r>
        <w:rPr>
          <w:color w:val="000000" w:themeColor="text1"/>
        </w:rPr>
        <w:t>Asked or forced them to perform sexual favors;</w:t>
      </w:r>
    </w:p>
    <w:p w14:paraId="029BE0EA" w14:textId="77777777" w:rsidR="00A90EB9" w:rsidRDefault="001710F4">
      <w:pPr>
        <w:pStyle w:val="ListParagraph"/>
        <w:numPr>
          <w:ilvl w:val="0"/>
          <w:numId w:val="17"/>
        </w:numPr>
        <w:rPr>
          <w:color w:val="000000" w:themeColor="text1"/>
        </w:rPr>
      </w:pPr>
      <w:r>
        <w:rPr>
          <w:color w:val="000000" w:themeColor="text1"/>
        </w:rPr>
        <w:t>Asked or forced them to meet outside of the factory or meet them alone in a way that made them feel uncomfortable;</w:t>
      </w:r>
    </w:p>
    <w:p w14:paraId="31101D24" w14:textId="77777777" w:rsidR="00A90EB9" w:rsidRDefault="001710F4">
      <w:pPr>
        <w:pStyle w:val="ListParagraph"/>
        <w:numPr>
          <w:ilvl w:val="0"/>
          <w:numId w:val="17"/>
        </w:numPr>
        <w:rPr>
          <w:color w:val="000000" w:themeColor="text1"/>
        </w:rPr>
      </w:pPr>
      <w:r>
        <w:rPr>
          <w:color w:val="000000" w:themeColor="text1"/>
        </w:rPr>
        <w:t xml:space="preserve">Touched them in a sexual manner or in a way that made them feel uncomfortable or scared; </w:t>
      </w:r>
    </w:p>
    <w:p w14:paraId="523AC765" w14:textId="77777777" w:rsidR="00A90EB9" w:rsidRDefault="001710F4">
      <w:pPr>
        <w:ind w:left="1080"/>
        <w:rPr>
          <w:i/>
          <w:iCs/>
          <w:color w:val="000000" w:themeColor="text1"/>
        </w:rPr>
      </w:pPr>
      <w:r>
        <w:rPr>
          <w:i/>
          <w:iCs/>
          <w:color w:val="000000" w:themeColor="text1"/>
        </w:rPr>
        <w:t xml:space="preserve">Survey programming: Randomly assign with 50% probability to include or not include the following statement in the list here and for question 28 (preferred: block randomization by factory x gender).  </w:t>
      </w:r>
    </w:p>
    <w:p w14:paraId="34004BF4" w14:textId="77777777" w:rsidR="00A90EB9" w:rsidRDefault="001710F4">
      <w:pPr>
        <w:pStyle w:val="ListParagraph"/>
        <w:numPr>
          <w:ilvl w:val="0"/>
          <w:numId w:val="17"/>
        </w:numPr>
        <w:rPr>
          <w:color w:val="000000" w:themeColor="text1"/>
        </w:rPr>
      </w:pPr>
      <w:r>
        <w:rPr>
          <w:color w:val="000000" w:themeColor="text1"/>
        </w:rPr>
        <w:t>Shown them pictures of sexual activities.”</w:t>
      </w:r>
    </w:p>
    <w:p w14:paraId="0A6E9674" w14:textId="77777777" w:rsidR="00A90EB9" w:rsidRDefault="00A90EB9">
      <w:pPr>
        <w:pStyle w:val="ListParagraph"/>
        <w:ind w:left="0"/>
        <w:rPr>
          <w:bCs/>
        </w:rPr>
      </w:pPr>
    </w:p>
    <w:p w14:paraId="4F8E8634" w14:textId="77777777" w:rsidR="00A90EB9" w:rsidRDefault="001710F4">
      <w:pPr>
        <w:pStyle w:val="ListParagraph"/>
        <w:numPr>
          <w:ilvl w:val="0"/>
          <w:numId w:val="1"/>
        </w:numPr>
        <w:rPr>
          <w:bCs/>
        </w:rPr>
      </w:pPr>
      <w:r>
        <w:t>In the past six months, h</w:t>
      </w:r>
      <w:r>
        <w:rPr>
          <w:bCs/>
        </w:rPr>
        <w:t>ow many people working on your floor at the factory do you think have experienced any</w:t>
      </w:r>
      <w:r>
        <w:t xml:space="preserve"> of the following actions against their will</w:t>
      </w:r>
      <w:r>
        <w:rPr>
          <w:bCs/>
        </w:rPr>
        <w:t xml:space="preserve"> from a supervisor or manager? </w:t>
      </w:r>
      <w:r>
        <w:rPr>
          <w:i/>
        </w:rPr>
        <w:t>Open-ended numeric (codes: 9999 = “I don’t know”). Input twice and require to match.</w:t>
      </w:r>
    </w:p>
    <w:p w14:paraId="29BF5D39" w14:textId="77777777" w:rsidR="00A90EB9" w:rsidRDefault="001710F4">
      <w:pPr>
        <w:pStyle w:val="ListParagraph"/>
        <w:numPr>
          <w:ilvl w:val="0"/>
          <w:numId w:val="17"/>
        </w:numPr>
        <w:rPr>
          <w:color w:val="000000" w:themeColor="text1"/>
        </w:rPr>
      </w:pPr>
      <w:r>
        <w:rPr>
          <w:color w:val="000000" w:themeColor="text1"/>
        </w:rPr>
        <w:t>Made remarks about them in a sexual manner;</w:t>
      </w:r>
    </w:p>
    <w:p w14:paraId="2D680F80" w14:textId="77777777" w:rsidR="00A90EB9" w:rsidRDefault="001710F4">
      <w:pPr>
        <w:pStyle w:val="ListParagraph"/>
        <w:numPr>
          <w:ilvl w:val="0"/>
          <w:numId w:val="17"/>
        </w:numPr>
        <w:rPr>
          <w:color w:val="000000" w:themeColor="text1"/>
        </w:rPr>
      </w:pPr>
      <w:r>
        <w:rPr>
          <w:color w:val="000000" w:themeColor="text1"/>
        </w:rPr>
        <w:lastRenderedPageBreak/>
        <w:t>Asked them to enter into a love or sexual relationship;</w:t>
      </w:r>
    </w:p>
    <w:p w14:paraId="0C277965" w14:textId="77777777" w:rsidR="00A90EB9" w:rsidRDefault="001710F4">
      <w:pPr>
        <w:pStyle w:val="ListParagraph"/>
        <w:numPr>
          <w:ilvl w:val="0"/>
          <w:numId w:val="17"/>
        </w:numPr>
        <w:rPr>
          <w:color w:val="000000" w:themeColor="text1"/>
        </w:rPr>
      </w:pPr>
      <w:r>
        <w:rPr>
          <w:color w:val="000000" w:themeColor="text1"/>
        </w:rPr>
        <w:t>Asked or forced them to perform sexual favors;</w:t>
      </w:r>
    </w:p>
    <w:p w14:paraId="6168CDA3" w14:textId="77777777" w:rsidR="00A90EB9" w:rsidRDefault="001710F4">
      <w:pPr>
        <w:pStyle w:val="ListParagraph"/>
        <w:numPr>
          <w:ilvl w:val="0"/>
          <w:numId w:val="17"/>
        </w:numPr>
        <w:rPr>
          <w:color w:val="000000" w:themeColor="text1"/>
        </w:rPr>
      </w:pPr>
      <w:r>
        <w:rPr>
          <w:color w:val="000000" w:themeColor="text1"/>
        </w:rPr>
        <w:t>Asked or forced them to meet outside of the factory or meet them alone in a way that made them feel uncomfortable;</w:t>
      </w:r>
    </w:p>
    <w:p w14:paraId="0CA5DE07" w14:textId="77777777" w:rsidR="00A90EB9" w:rsidRDefault="001710F4">
      <w:pPr>
        <w:pStyle w:val="ListParagraph"/>
        <w:numPr>
          <w:ilvl w:val="0"/>
          <w:numId w:val="17"/>
        </w:numPr>
        <w:rPr>
          <w:color w:val="000000" w:themeColor="text1"/>
        </w:rPr>
      </w:pPr>
      <w:r>
        <w:rPr>
          <w:color w:val="000000" w:themeColor="text1"/>
        </w:rPr>
        <w:t xml:space="preserve">Touched them in a sexual manner or in a way that made them feel uncomfortable or scared; </w:t>
      </w:r>
    </w:p>
    <w:p w14:paraId="52437707" w14:textId="77777777" w:rsidR="00A90EB9" w:rsidRDefault="001710F4">
      <w:pPr>
        <w:pStyle w:val="ListParagraph"/>
        <w:numPr>
          <w:ilvl w:val="0"/>
          <w:numId w:val="17"/>
        </w:numPr>
        <w:rPr>
          <w:color w:val="000000" w:themeColor="text1"/>
        </w:rPr>
      </w:pPr>
      <w:r>
        <w:rPr>
          <w:color w:val="000000" w:themeColor="text1"/>
        </w:rPr>
        <w:t xml:space="preserve">Shown them pictures of sexual activities. </w:t>
      </w:r>
      <w:r>
        <w:rPr>
          <w:i/>
          <w:iCs/>
          <w:color w:val="000000" w:themeColor="text1"/>
        </w:rPr>
        <w:t>(SURVEY PROGRAMMING: MAINTAIN SAME CONDITION AS ABOVE.)</w:t>
      </w:r>
    </w:p>
    <w:p w14:paraId="013A2223" w14:textId="77777777" w:rsidR="00A90EB9" w:rsidRDefault="00A90EB9">
      <w:pPr>
        <w:pStyle w:val="ListParagraph"/>
        <w:rPr>
          <w:bCs/>
        </w:rPr>
      </w:pPr>
    </w:p>
    <w:p w14:paraId="2E3C3CFB" w14:textId="77777777" w:rsidR="00A90EB9" w:rsidRDefault="001710F4">
      <w:pPr>
        <w:pStyle w:val="ListParagraph"/>
        <w:numPr>
          <w:ilvl w:val="0"/>
          <w:numId w:val="1"/>
        </w:numPr>
      </w:pPr>
      <w:r>
        <w:rPr>
          <w:bCs/>
        </w:rPr>
        <w:t xml:space="preserve">[Survey programming: If q28 &gt; 0]: Of the [Input response from q28] people who experienced this issue, how many do you think reported this issue through any of the reporting channels available inside your factory? By channels inside your factory, we mean either reporting to your direct supervisor or another member of management, through an internal reporting system such as a suggestion box, through a committee, or through any other means that is available inside your factory. </w:t>
      </w:r>
      <w:r>
        <w:rPr>
          <w:i/>
        </w:rPr>
        <w:t>Open-ended numeric (codes: 9999 = “I don’t know”). Input twice and require to match.</w:t>
      </w:r>
    </w:p>
    <w:p w14:paraId="57FC3FBA" w14:textId="77777777" w:rsidR="00A90EB9" w:rsidRDefault="00A90EB9">
      <w:pPr>
        <w:pStyle w:val="ListParagraph"/>
        <w:rPr>
          <w:bCs/>
        </w:rPr>
      </w:pPr>
    </w:p>
    <w:p w14:paraId="0325A00C" w14:textId="77777777" w:rsidR="00A90EB9" w:rsidRDefault="001710F4">
      <w:pPr>
        <w:pStyle w:val="ListParagraph"/>
        <w:numPr>
          <w:ilvl w:val="0"/>
          <w:numId w:val="1"/>
        </w:numPr>
        <w:rPr>
          <w:bCs/>
        </w:rPr>
      </w:pPr>
      <w:r>
        <w:rPr>
          <w:bCs/>
        </w:rPr>
        <w:t xml:space="preserve">[Survey programming: If q28 &gt; 0]: </w:t>
      </w:r>
      <w:r>
        <w:t>H</w:t>
      </w:r>
      <w:r>
        <w:rPr>
          <w:bCs/>
        </w:rPr>
        <w:t xml:space="preserve">ow many </w:t>
      </w:r>
      <w:r>
        <w:rPr>
          <w:bCs/>
          <w:i/>
          <w:iCs/>
        </w:rPr>
        <w:t xml:space="preserve">different </w:t>
      </w:r>
      <w:r>
        <w:rPr>
          <w:bCs/>
        </w:rPr>
        <w:t xml:space="preserve">supervisors or managers do you think are responsible for this behavior? </w:t>
      </w:r>
      <w:r>
        <w:rPr>
          <w:i/>
        </w:rPr>
        <w:t>Open-ended numeric (codes: 9999 = “I don’t know”). Input twice and require to match.</w:t>
      </w:r>
    </w:p>
    <w:p w14:paraId="5579A381" w14:textId="77777777" w:rsidR="00A90EB9" w:rsidRDefault="00A90EB9">
      <w:pPr>
        <w:pStyle w:val="ListParagraph"/>
        <w:rPr>
          <w:bCs/>
        </w:rPr>
      </w:pPr>
    </w:p>
    <w:p w14:paraId="36828015" w14:textId="77777777" w:rsidR="00A90EB9" w:rsidRDefault="001710F4">
      <w:pPr>
        <w:pStyle w:val="ListParagraph"/>
        <w:numPr>
          <w:ilvl w:val="0"/>
          <w:numId w:val="1"/>
        </w:numPr>
        <w:rPr>
          <w:bCs/>
        </w:rPr>
      </w:pPr>
      <w:r>
        <w:rPr>
          <w:bCs/>
        </w:rPr>
        <w:t>Imagine that 100 workers from your factory experienced this behavior and need to decide whether to report it. Of these 100 workers:</w:t>
      </w:r>
    </w:p>
    <w:p w14:paraId="4778658B" w14:textId="77777777" w:rsidR="00A90EB9" w:rsidRDefault="001710F4">
      <w:pPr>
        <w:pStyle w:val="ListParagraph"/>
        <w:numPr>
          <w:ilvl w:val="1"/>
          <w:numId w:val="1"/>
        </w:numPr>
        <w:rPr>
          <w:bCs/>
        </w:rPr>
      </w:pPr>
      <w:r>
        <w:rPr>
          <w:bCs/>
        </w:rPr>
        <w:t>How many do you think would be willing to report this issue through any channel?</w:t>
      </w:r>
    </w:p>
    <w:p w14:paraId="70DC5D02" w14:textId="77777777" w:rsidR="00A90EB9" w:rsidRDefault="001710F4">
      <w:pPr>
        <w:pStyle w:val="ListParagraph"/>
        <w:numPr>
          <w:ilvl w:val="1"/>
          <w:numId w:val="1"/>
        </w:numPr>
        <w:rPr>
          <w:bCs/>
        </w:rPr>
      </w:pPr>
      <w:r>
        <w:rPr>
          <w:bCs/>
        </w:rPr>
        <w:t xml:space="preserve">How many do you think would report this issue through any of the reporting channels available inside your factory? (By channels inside your factory, we mean either reporting to your direct supervisor or another member of management, through an internal reporting system such as a suggestion box, through a committee, or through any other means that is available inside your factory.) </w:t>
      </w:r>
      <w:r>
        <w:rPr>
          <w:bCs/>
          <w:i/>
          <w:iCs/>
        </w:rPr>
        <w:t>Survey programming: Require response to be &lt;= {Response from part a}.</w:t>
      </w:r>
    </w:p>
    <w:p w14:paraId="50E91BEC" w14:textId="77777777" w:rsidR="00A90EB9" w:rsidRDefault="001710F4">
      <w:pPr>
        <w:ind w:left="720"/>
        <w:rPr>
          <w:bCs/>
        </w:rPr>
      </w:pPr>
      <w:r>
        <w:rPr>
          <w:i/>
        </w:rPr>
        <w:t>Open-ended numeric (codes: 9999 = “I don’t know”). Input twice and require to match.</w:t>
      </w:r>
    </w:p>
    <w:p w14:paraId="19E112DD" w14:textId="77777777" w:rsidR="00A90EB9" w:rsidRDefault="00A90EB9">
      <w:pPr>
        <w:pStyle w:val="ListParagraph"/>
        <w:rPr>
          <w:bCs/>
        </w:rPr>
      </w:pPr>
    </w:p>
    <w:p w14:paraId="6A9D71DD" w14:textId="77777777" w:rsidR="00A90EB9" w:rsidRDefault="001710F4">
      <w:pPr>
        <w:pStyle w:val="ListParagraph"/>
        <w:numPr>
          <w:ilvl w:val="0"/>
          <w:numId w:val="1"/>
        </w:numPr>
        <w:rPr>
          <w:bCs/>
        </w:rPr>
      </w:pPr>
      <w:r>
        <w:t>If a worker decided not to report this issue, what are the main reasons why they would not report it? [Select all that apply:]</w:t>
      </w:r>
    </w:p>
    <w:p w14:paraId="3526135D" w14:textId="77777777" w:rsidR="00A90EB9" w:rsidRDefault="001710F4">
      <w:pPr>
        <w:pStyle w:val="ListParagraph"/>
        <w:numPr>
          <w:ilvl w:val="0"/>
          <w:numId w:val="2"/>
        </w:numPr>
      </w:pPr>
      <w:r>
        <w:t>The manager/supervisor will know and punish them at the factory (e.g., make them do a harder job, tell other managers they are not doing a good job, etc.)</w:t>
      </w:r>
    </w:p>
    <w:p w14:paraId="10C195BA" w14:textId="77777777" w:rsidR="00A90EB9" w:rsidRDefault="001710F4">
      <w:pPr>
        <w:pStyle w:val="ListParagraph"/>
        <w:numPr>
          <w:ilvl w:val="0"/>
          <w:numId w:val="2"/>
        </w:numPr>
      </w:pPr>
      <w:r>
        <w:t>The manager/supervisor will know and threaten or hurt them outside the factory</w:t>
      </w:r>
    </w:p>
    <w:p w14:paraId="6D99CA39" w14:textId="77777777" w:rsidR="00A90EB9" w:rsidRDefault="001710F4">
      <w:pPr>
        <w:pStyle w:val="ListParagraph"/>
        <w:numPr>
          <w:ilvl w:val="0"/>
          <w:numId w:val="2"/>
        </w:numPr>
      </w:pPr>
      <w:r>
        <w:t xml:space="preserve">The worker will lose their job </w:t>
      </w:r>
    </w:p>
    <w:p w14:paraId="3FEFDBC0" w14:textId="77777777" w:rsidR="00A90EB9" w:rsidRDefault="001710F4">
      <w:pPr>
        <w:pStyle w:val="ListParagraph"/>
        <w:numPr>
          <w:ilvl w:val="0"/>
          <w:numId w:val="2"/>
        </w:numPr>
      </w:pPr>
      <w:r>
        <w:t>People will think it is the worker’s fault (Personal reputation)</w:t>
      </w:r>
    </w:p>
    <w:p w14:paraId="6FCE3614" w14:textId="77777777" w:rsidR="00A90EB9" w:rsidRDefault="001710F4">
      <w:pPr>
        <w:pStyle w:val="ListParagraph"/>
        <w:numPr>
          <w:ilvl w:val="0"/>
          <w:numId w:val="2"/>
        </w:numPr>
      </w:pPr>
      <w:r>
        <w:t>The worker will not stay anonymous</w:t>
      </w:r>
    </w:p>
    <w:p w14:paraId="54FD9B98" w14:textId="77777777" w:rsidR="00A90EB9" w:rsidRDefault="001710F4">
      <w:pPr>
        <w:pStyle w:val="ListParagraph"/>
        <w:numPr>
          <w:ilvl w:val="0"/>
          <w:numId w:val="2"/>
        </w:numPr>
      </w:pPr>
      <w:r>
        <w:t>Nothing will happen or it will take too long</w:t>
      </w:r>
    </w:p>
    <w:p w14:paraId="2046F9A7" w14:textId="77777777" w:rsidR="00A90EB9" w:rsidRDefault="001710F4">
      <w:pPr>
        <w:pStyle w:val="ListParagraph"/>
        <w:numPr>
          <w:ilvl w:val="0"/>
          <w:numId w:val="2"/>
        </w:numPr>
      </w:pPr>
      <w:r>
        <w:t>Upper management will side with the manager rather than with the worker</w:t>
      </w:r>
    </w:p>
    <w:p w14:paraId="5DE43091" w14:textId="77777777" w:rsidR="00A90EB9" w:rsidRDefault="001710F4">
      <w:pPr>
        <w:pStyle w:val="ListParagraph"/>
        <w:numPr>
          <w:ilvl w:val="0"/>
          <w:numId w:val="2"/>
        </w:numPr>
      </w:pPr>
      <w:r>
        <w:t>If family knows, will not let the worker come to work</w:t>
      </w:r>
    </w:p>
    <w:p w14:paraId="16280DA9" w14:textId="77777777" w:rsidR="00A90EB9" w:rsidRDefault="001710F4">
      <w:pPr>
        <w:pStyle w:val="ListParagraph"/>
        <w:numPr>
          <w:ilvl w:val="0"/>
          <w:numId w:val="2"/>
        </w:numPr>
      </w:pPr>
      <w:r>
        <w:t>I don’t know</w:t>
      </w:r>
    </w:p>
    <w:p w14:paraId="19A0BDDA" w14:textId="77777777" w:rsidR="00A90EB9" w:rsidRDefault="001710F4">
      <w:pPr>
        <w:pStyle w:val="ListParagraph"/>
        <w:numPr>
          <w:ilvl w:val="0"/>
          <w:numId w:val="2"/>
        </w:numPr>
      </w:pPr>
      <w:r>
        <w:t>Other: [Write down answer]</w:t>
      </w:r>
    </w:p>
    <w:p w14:paraId="46A0032D" w14:textId="77777777" w:rsidR="00A90EB9" w:rsidRDefault="00A90EB9">
      <w:pPr>
        <w:pStyle w:val="ListParagraph"/>
        <w:ind w:left="1080"/>
        <w:rPr>
          <w:bCs/>
        </w:rPr>
      </w:pPr>
    </w:p>
    <w:p w14:paraId="03A6AAEB" w14:textId="77777777" w:rsidR="00A90EB9" w:rsidRDefault="001710F4">
      <w:pPr>
        <w:pStyle w:val="ListParagraph"/>
        <w:numPr>
          <w:ilvl w:val="0"/>
          <w:numId w:val="1"/>
        </w:numPr>
        <w:rPr>
          <w:bCs/>
        </w:rPr>
      </w:pPr>
      <w:r>
        <w:rPr>
          <w:bCs/>
        </w:rPr>
        <w:t xml:space="preserve">I am going to read aloud several actions that the management could take in response to this issue. Imagine a worker at your factory were to experience this issue. Please tell me know </w:t>
      </w:r>
      <w:r>
        <w:rPr>
          <w:bCs/>
        </w:rPr>
        <w:lastRenderedPageBreak/>
        <w:t xml:space="preserve">which action you think would be their most preferred action, second most preferred action, and so on, for management to take in response.   </w:t>
      </w:r>
    </w:p>
    <w:p w14:paraId="2BF7BD7C" w14:textId="77777777" w:rsidR="00A90EB9" w:rsidRDefault="001710F4">
      <w:pPr>
        <w:ind w:firstLine="720"/>
        <w:rPr>
          <w:bCs/>
        </w:rPr>
      </w:pPr>
      <w:r>
        <w:rPr>
          <w:bCs/>
        </w:rPr>
        <w:t xml:space="preserve">Actions (respondent ranks top 3 preferred actions): </w:t>
      </w:r>
    </w:p>
    <w:p w14:paraId="5A2CF5CB" w14:textId="77777777" w:rsidR="00A90EB9" w:rsidRDefault="001710F4">
      <w:pPr>
        <w:pStyle w:val="ListParagraph"/>
        <w:numPr>
          <w:ilvl w:val="0"/>
          <w:numId w:val="7"/>
        </w:numPr>
        <w:rPr>
          <w:bCs/>
        </w:rPr>
      </w:pPr>
      <w:r>
        <w:rPr>
          <w:bCs/>
        </w:rPr>
        <w:t>Manager is required to participate in training on what sexual harassment is and on how to treat workers appropriately.</w:t>
      </w:r>
    </w:p>
    <w:p w14:paraId="09DE4BFC" w14:textId="77777777" w:rsidR="00A90EB9" w:rsidRDefault="001710F4">
      <w:pPr>
        <w:pStyle w:val="ListParagraph"/>
        <w:numPr>
          <w:ilvl w:val="0"/>
          <w:numId w:val="7"/>
        </w:numPr>
        <w:rPr>
          <w:bCs/>
        </w:rPr>
      </w:pPr>
      <w:r>
        <w:rPr>
          <w:bCs/>
        </w:rPr>
        <w:t>Manager is warned that another occurrence of the misbehavior will result in firing.</w:t>
      </w:r>
    </w:p>
    <w:p w14:paraId="3015B0DB" w14:textId="77777777" w:rsidR="00A90EB9" w:rsidRDefault="001710F4">
      <w:pPr>
        <w:pStyle w:val="ListParagraph"/>
        <w:numPr>
          <w:ilvl w:val="0"/>
          <w:numId w:val="7"/>
        </w:numPr>
        <w:rPr>
          <w:bCs/>
        </w:rPr>
      </w:pPr>
      <w:r>
        <w:rPr>
          <w:bCs/>
        </w:rPr>
        <w:t xml:space="preserve">Manager is fired. </w:t>
      </w:r>
    </w:p>
    <w:p w14:paraId="4B2E7EC6" w14:textId="77777777" w:rsidR="00A90EB9" w:rsidRDefault="001710F4">
      <w:pPr>
        <w:pStyle w:val="ListParagraph"/>
        <w:numPr>
          <w:ilvl w:val="0"/>
          <w:numId w:val="7"/>
        </w:numPr>
        <w:rPr>
          <w:bCs/>
        </w:rPr>
      </w:pPr>
      <w:r>
        <w:rPr>
          <w:bCs/>
        </w:rPr>
        <w:t xml:space="preserve">Manager will be shadowed/monitored by the senior management for a few weeks. </w:t>
      </w:r>
    </w:p>
    <w:p w14:paraId="51C25B21" w14:textId="77777777" w:rsidR="00A90EB9" w:rsidRDefault="001710F4">
      <w:pPr>
        <w:pStyle w:val="ListParagraph"/>
        <w:numPr>
          <w:ilvl w:val="0"/>
          <w:numId w:val="7"/>
        </w:numPr>
        <w:rPr>
          <w:bCs/>
        </w:rPr>
      </w:pPr>
      <w:r>
        <w:rPr>
          <w:bCs/>
        </w:rPr>
        <w:t>Worker is moved to a different production team on which they do not need to work with the manager.</w:t>
      </w:r>
    </w:p>
    <w:p w14:paraId="282EDBBA" w14:textId="77777777" w:rsidR="00A90EB9" w:rsidRDefault="001710F4">
      <w:pPr>
        <w:pStyle w:val="ListParagraph"/>
        <w:numPr>
          <w:ilvl w:val="0"/>
          <w:numId w:val="7"/>
        </w:numPr>
        <w:rPr>
          <w:bCs/>
        </w:rPr>
      </w:pPr>
      <w:r>
        <w:rPr>
          <w:bCs/>
        </w:rPr>
        <w:t>All managers are required to participate in training on what sexual harassment is and on appropriate treatment of workers.</w:t>
      </w:r>
    </w:p>
    <w:p w14:paraId="28B04723" w14:textId="77777777" w:rsidR="00A90EB9" w:rsidRDefault="001710F4">
      <w:pPr>
        <w:pStyle w:val="ListParagraph"/>
        <w:numPr>
          <w:ilvl w:val="0"/>
          <w:numId w:val="7"/>
        </w:numPr>
        <w:rPr>
          <w:bCs/>
        </w:rPr>
      </w:pPr>
      <w:r>
        <w:rPr>
          <w:bCs/>
        </w:rPr>
        <w:t>All workers are required to participate in training on what sexual harassment is and on appropriate treatment of workers.</w:t>
      </w:r>
    </w:p>
    <w:p w14:paraId="0DA5D805" w14:textId="77777777" w:rsidR="00A90EB9" w:rsidRDefault="00A90EB9">
      <w:pPr>
        <w:pStyle w:val="ListParagraph"/>
        <w:ind w:left="1080"/>
        <w:rPr>
          <w:bCs/>
        </w:rPr>
      </w:pPr>
    </w:p>
    <w:p w14:paraId="2E5CE42D" w14:textId="77777777" w:rsidR="00A90EB9" w:rsidRDefault="001710F4">
      <w:pPr>
        <w:pStyle w:val="ListParagraph"/>
        <w:numPr>
          <w:ilvl w:val="0"/>
          <w:numId w:val="1"/>
        </w:numPr>
      </w:pPr>
      <w:r>
        <w:t xml:space="preserve">Imagine you experienced this issue at your factory. Which option would you choose? [Select one:] </w:t>
      </w:r>
    </w:p>
    <w:p w14:paraId="3CAA5A34" w14:textId="77777777" w:rsidR="00A90EB9" w:rsidRDefault="001710F4">
      <w:pPr>
        <w:pStyle w:val="ListParagraph"/>
        <w:numPr>
          <w:ilvl w:val="0"/>
          <w:numId w:val="18"/>
        </w:numPr>
        <w:ind w:left="1080"/>
      </w:pPr>
      <w:r>
        <w:t>Do nothing</w:t>
      </w:r>
    </w:p>
    <w:p w14:paraId="6E535E25" w14:textId="77777777" w:rsidR="00A90EB9" w:rsidRDefault="001710F4">
      <w:pPr>
        <w:pStyle w:val="ListParagraph"/>
        <w:numPr>
          <w:ilvl w:val="0"/>
          <w:numId w:val="18"/>
        </w:numPr>
        <w:ind w:left="1080"/>
      </w:pPr>
      <w:r>
        <w:t xml:space="preserve">Do not report the issue at all and try to avoid the manager </w:t>
      </w:r>
    </w:p>
    <w:p w14:paraId="0F4FA8CE" w14:textId="77777777" w:rsidR="00A90EB9" w:rsidRDefault="001710F4">
      <w:pPr>
        <w:pStyle w:val="ListParagraph"/>
        <w:numPr>
          <w:ilvl w:val="0"/>
          <w:numId w:val="18"/>
        </w:numPr>
        <w:ind w:left="1080"/>
      </w:pPr>
      <w:r>
        <w:t>Do not report the issue to your factory’s management, but ask management to be moved to a different production team where you do not need to interact with the manager</w:t>
      </w:r>
    </w:p>
    <w:p w14:paraId="7E0BA7F2" w14:textId="77777777" w:rsidR="00A90EB9" w:rsidRDefault="001710F4">
      <w:pPr>
        <w:pStyle w:val="ListParagraph"/>
        <w:numPr>
          <w:ilvl w:val="0"/>
          <w:numId w:val="18"/>
        </w:numPr>
        <w:ind w:left="1080"/>
      </w:pPr>
      <w:r>
        <w:t>Report the issue to your factory’s management</w:t>
      </w:r>
    </w:p>
    <w:p w14:paraId="2036E933" w14:textId="77777777" w:rsidR="00A90EB9" w:rsidRDefault="001710F4">
      <w:pPr>
        <w:pStyle w:val="ListParagraph"/>
        <w:numPr>
          <w:ilvl w:val="0"/>
          <w:numId w:val="18"/>
        </w:numPr>
        <w:ind w:left="1080"/>
      </w:pPr>
      <w:r>
        <w:t>Wait until another worker experiences a similar issue and then report to your factory’s management together</w:t>
      </w:r>
    </w:p>
    <w:p w14:paraId="759D0DC9" w14:textId="77777777" w:rsidR="00A90EB9" w:rsidRDefault="001710F4">
      <w:pPr>
        <w:pStyle w:val="ListParagraph"/>
        <w:numPr>
          <w:ilvl w:val="0"/>
          <w:numId w:val="18"/>
        </w:numPr>
        <w:ind w:left="1080"/>
      </w:pPr>
      <w:r>
        <w:t xml:space="preserve">[Survey programming: If survey section 2, q2b is selected]: Make a report to the Amader Kotha Helpline </w:t>
      </w:r>
    </w:p>
    <w:p w14:paraId="2526C411" w14:textId="77777777" w:rsidR="00A90EB9" w:rsidRDefault="001710F4">
      <w:pPr>
        <w:pStyle w:val="ListParagraph"/>
        <w:numPr>
          <w:ilvl w:val="0"/>
          <w:numId w:val="18"/>
        </w:numPr>
        <w:ind w:left="1080"/>
      </w:pPr>
      <w:r>
        <w:t>Other [write down]</w:t>
      </w:r>
    </w:p>
    <w:p w14:paraId="5B3C9751" w14:textId="77777777" w:rsidR="00A90EB9" w:rsidRDefault="00A90EB9">
      <w:pPr>
        <w:pStyle w:val="ListParagraph"/>
      </w:pPr>
    </w:p>
    <w:p w14:paraId="3E85E1C8" w14:textId="77777777" w:rsidR="00A90EB9" w:rsidRDefault="001710F4">
      <w:pPr>
        <w:pStyle w:val="ListParagraph"/>
        <w:numPr>
          <w:ilvl w:val="0"/>
          <w:numId w:val="1"/>
        </w:numPr>
      </w:pPr>
      <w:r>
        <w:t>What would be your main concerns with reporting? [Select all that apply:]</w:t>
      </w:r>
    </w:p>
    <w:p w14:paraId="313389F4" w14:textId="77777777" w:rsidR="00A90EB9" w:rsidRDefault="001710F4">
      <w:pPr>
        <w:pStyle w:val="ListParagraph"/>
        <w:numPr>
          <w:ilvl w:val="0"/>
          <w:numId w:val="2"/>
        </w:numPr>
      </w:pPr>
      <w:r>
        <w:t>The manager/supervisor will know and punish me</w:t>
      </w:r>
    </w:p>
    <w:p w14:paraId="21401662" w14:textId="77777777" w:rsidR="00A90EB9" w:rsidRDefault="001710F4">
      <w:pPr>
        <w:pStyle w:val="ListParagraph"/>
        <w:numPr>
          <w:ilvl w:val="0"/>
          <w:numId w:val="2"/>
        </w:numPr>
      </w:pPr>
      <w:r>
        <w:t>People will think it is my fault (Personal reputation)</w:t>
      </w:r>
    </w:p>
    <w:p w14:paraId="32A75EAE" w14:textId="77777777" w:rsidR="00A90EB9" w:rsidRDefault="001710F4">
      <w:pPr>
        <w:pStyle w:val="ListParagraph"/>
        <w:numPr>
          <w:ilvl w:val="0"/>
          <w:numId w:val="2"/>
        </w:numPr>
      </w:pPr>
      <w:r>
        <w:t>I will not stay anonymous</w:t>
      </w:r>
    </w:p>
    <w:p w14:paraId="59E81213" w14:textId="77777777" w:rsidR="00A90EB9" w:rsidRDefault="001710F4">
      <w:pPr>
        <w:pStyle w:val="ListParagraph"/>
        <w:numPr>
          <w:ilvl w:val="0"/>
          <w:numId w:val="2"/>
        </w:numPr>
      </w:pPr>
      <w:r>
        <w:t>Nothing will happen or it will take too long</w:t>
      </w:r>
    </w:p>
    <w:p w14:paraId="370A4D14" w14:textId="77777777" w:rsidR="00A90EB9" w:rsidRDefault="001710F4">
      <w:pPr>
        <w:pStyle w:val="ListParagraph"/>
        <w:numPr>
          <w:ilvl w:val="0"/>
          <w:numId w:val="2"/>
        </w:numPr>
      </w:pPr>
      <w:r>
        <w:t>Upper management will side with the manager rather than with me</w:t>
      </w:r>
    </w:p>
    <w:p w14:paraId="213BBA81" w14:textId="77777777" w:rsidR="00A90EB9" w:rsidRDefault="001710F4">
      <w:pPr>
        <w:pStyle w:val="ListParagraph"/>
        <w:numPr>
          <w:ilvl w:val="0"/>
          <w:numId w:val="2"/>
        </w:numPr>
      </w:pPr>
      <w:r>
        <w:t>If family knows, will not let me come to work</w:t>
      </w:r>
    </w:p>
    <w:p w14:paraId="0B6EB039" w14:textId="77777777" w:rsidR="00A90EB9" w:rsidRDefault="001710F4">
      <w:pPr>
        <w:pStyle w:val="ListParagraph"/>
        <w:numPr>
          <w:ilvl w:val="0"/>
          <w:numId w:val="2"/>
        </w:numPr>
      </w:pPr>
      <w:r>
        <w:t>I don’t know</w:t>
      </w:r>
    </w:p>
    <w:p w14:paraId="306B2784" w14:textId="77777777" w:rsidR="00A90EB9" w:rsidRDefault="001710F4">
      <w:pPr>
        <w:pStyle w:val="ListParagraph"/>
        <w:numPr>
          <w:ilvl w:val="0"/>
          <w:numId w:val="2"/>
        </w:numPr>
      </w:pPr>
      <w:r>
        <w:t>Other: [Write down answer]</w:t>
      </w:r>
    </w:p>
    <w:p w14:paraId="19D7BE42" w14:textId="77777777" w:rsidR="00A90EB9" w:rsidRDefault="00A90EB9">
      <w:pPr>
        <w:pStyle w:val="ListParagraph"/>
        <w:ind w:left="0"/>
        <w:rPr>
          <w:b/>
          <w:bCs/>
        </w:rPr>
      </w:pPr>
    </w:p>
    <w:p w14:paraId="04AAB283" w14:textId="77777777" w:rsidR="00A90EB9" w:rsidRDefault="001710F4">
      <w:pPr>
        <w:rPr>
          <w:b/>
        </w:rPr>
      </w:pPr>
      <w:r>
        <w:rPr>
          <w:b/>
        </w:rPr>
        <w:t xml:space="preserve">Section 4.2: Own Harassment </w:t>
      </w:r>
    </w:p>
    <w:p w14:paraId="238EF879" w14:textId="77777777" w:rsidR="00A90EB9" w:rsidRDefault="001710F4">
      <w:pPr>
        <w:rPr>
          <w:bCs/>
          <w:i/>
          <w:iCs/>
        </w:rPr>
      </w:pPr>
      <w:r>
        <w:rPr>
          <w:bCs/>
          <w:i/>
          <w:iCs/>
        </w:rPr>
        <w:t xml:space="preserve">Survey programming: Respondent is randomly assigned to versions </w:t>
      </w:r>
      <w:del w:id="392" w:author="עדה גונזלץ-טורס" w:date="2024-11-25T14:17:00Z">
        <w:r>
          <w:rPr>
            <w:bCs/>
            <w:i/>
            <w:iCs/>
          </w:rPr>
          <w:delText xml:space="preserve">1, </w:delText>
        </w:r>
      </w:del>
      <w:r>
        <w:rPr>
          <w:bCs/>
          <w:i/>
          <w:iCs/>
        </w:rPr>
        <w:t>2</w:t>
      </w:r>
      <w:ins w:id="393" w:author="עדה גונזלץ-טורס" w:date="2024-11-25T14:23:00Z">
        <w:r>
          <w:rPr>
            <w:bCs/>
            <w:i/>
            <w:iCs/>
          </w:rPr>
          <w:t>high</w:t>
        </w:r>
      </w:ins>
      <w:ins w:id="394" w:author="עדה גונזלץ-טורס" w:date="2024-11-18T14:04:00Z">
        <w:r>
          <w:rPr>
            <w:bCs/>
            <w:i/>
            <w:iCs/>
          </w:rPr>
          <w:t>, 2</w:t>
        </w:r>
      </w:ins>
      <w:ins w:id="395" w:author="עדה גונזלץ-טורס" w:date="2024-11-25T14:23:00Z">
        <w:r>
          <w:rPr>
            <w:bCs/>
            <w:i/>
            <w:iCs/>
          </w:rPr>
          <w:t>low</w:t>
        </w:r>
      </w:ins>
      <w:ins w:id="396" w:author="עדה גונזלץ-טורס" w:date="2024-11-18T14:04:00Z">
        <w:r>
          <w:rPr>
            <w:bCs/>
            <w:i/>
            <w:iCs/>
          </w:rPr>
          <w:t>, 2</w:t>
        </w:r>
      </w:ins>
      <w:ins w:id="397" w:author="עדה גונזלץ-טורס" w:date="2024-11-25T14:31:00Z">
        <w:r>
          <w:rPr>
            <w:bCs/>
            <w:i/>
            <w:iCs/>
          </w:rPr>
          <w:t>switch</w:t>
        </w:r>
      </w:ins>
      <w:del w:id="398" w:author="עדה גונזלץ-טורס" w:date="2024-11-18T13:41:00Z">
        <w:r>
          <w:rPr>
            <w:bCs/>
            <w:i/>
            <w:iCs/>
          </w:rPr>
          <w:delText>, or 3</w:delText>
        </w:r>
      </w:del>
      <w:r>
        <w:rPr>
          <w:bCs/>
          <w:i/>
          <w:iCs/>
        </w:rPr>
        <w:t>.</w:t>
      </w:r>
      <w:r>
        <w:rPr>
          <w:i/>
        </w:rPr>
        <w:t xml:space="preserve"> Proportion assigned to each version is </w:t>
      </w:r>
      <w:del w:id="399" w:author="עדה גונזלץ-טורס" w:date="2024-11-18T13:41:00Z">
        <w:r>
          <w:rPr>
            <w:i/>
          </w:rPr>
          <w:delText>33</w:delText>
        </w:r>
      </w:del>
      <w:ins w:id="400" w:author="עדה גונזלץ-טורס" w:date="2024-11-25T14:17:00Z">
        <w:r>
          <w:rPr>
            <w:i/>
          </w:rPr>
          <w:t>33</w:t>
        </w:r>
      </w:ins>
      <w:r>
        <w:rPr>
          <w:i/>
        </w:rPr>
        <w:t>%.</w:t>
      </w:r>
    </w:p>
    <w:p w14:paraId="3EDF0C3B" w14:textId="77777777" w:rsidR="00A90EB9" w:rsidRDefault="001710F4">
      <w:pPr>
        <w:rPr>
          <w:del w:id="401" w:author="עדה גונזלץ-טורס" w:date="2024-11-25T14:16:00Z"/>
          <w:b/>
          <w:bCs/>
        </w:rPr>
      </w:pPr>
      <w:del w:id="402" w:author="עדה גונזלץ-טורס" w:date="2024-11-25T14:16:00Z">
        <w:r>
          <w:rPr>
            <w:b/>
            <w:bCs/>
          </w:rPr>
          <w:delText>Version 1: Direct elicitation</w:delText>
        </w:r>
      </w:del>
    </w:p>
    <w:p w14:paraId="0DE4F7D9" w14:textId="77777777" w:rsidR="00A90EB9" w:rsidRDefault="001710F4">
      <w:pPr>
        <w:jc w:val="both"/>
        <w:rPr>
          <w:del w:id="403" w:author="עדה גונזלץ-טורס" w:date="2024-11-25T14:16:00Z"/>
          <w:rFonts w:ascii="Calibri" w:hAnsi="Calibri" w:cs="Calibri"/>
        </w:rPr>
      </w:pPr>
      <w:del w:id="404" w:author="עדה גונזלץ-טורס" w:date="2024-11-25T14:16:00Z">
        <w:r>
          <w:rPr>
            <w:rFonts w:cs="Calibri"/>
            <w:i/>
            <w:iCs/>
          </w:rPr>
          <w:delText xml:space="preserve">Read aloud: </w:delText>
        </w:r>
        <w:r>
          <w:rPr>
            <w:rFonts w:cs="Calibri"/>
          </w:rPr>
          <w:delText xml:space="preserve">We are now going to ask you several questions about the way </w:delText>
        </w:r>
        <w:r>
          <w:delText>supervisors and managers at your factory</w:delText>
        </w:r>
        <w:r>
          <w:rPr>
            <w:rFonts w:cs="Calibri"/>
          </w:rPr>
          <w:delText xml:space="preserve"> treat you.</w:delText>
        </w:r>
      </w:del>
    </w:p>
    <w:p w14:paraId="2404ED17" w14:textId="77777777" w:rsidR="00A90EB9" w:rsidRDefault="001710F4">
      <w:pPr>
        <w:jc w:val="both"/>
        <w:rPr>
          <w:del w:id="405" w:author="עדה גונזלץ-טורס" w:date="2024-11-25T14:16:00Z"/>
          <w:rFonts w:ascii="Calibri" w:hAnsi="Calibri" w:cs="Calibri"/>
        </w:rPr>
      </w:pPr>
      <w:del w:id="406" w:author="עדה גונזלץ-טורס" w:date="2024-11-25T14:16:00Z">
        <w:r>
          <w:rPr>
            <w:rFonts w:cs="Calibri"/>
          </w:rPr>
          <w:delText>For instance: "Has a supervisor or manager shouted at you in the last 12 months? Yes or No?"</w:delText>
        </w:r>
      </w:del>
    </w:p>
    <w:p w14:paraId="6C085A1A" w14:textId="77777777" w:rsidR="00A90EB9" w:rsidRDefault="001710F4">
      <w:pPr>
        <w:jc w:val="both"/>
        <w:rPr>
          <w:del w:id="407" w:author="עדה גונזלץ-טורס" w:date="2024-11-25T14:16:00Z"/>
          <w:rFonts w:ascii="Calibri" w:hAnsi="Calibri" w:cs="Calibri"/>
        </w:rPr>
      </w:pPr>
      <w:del w:id="408" w:author="עדה גונזלץ-טורס" w:date="2024-11-25T14:16:00Z">
        <w:r>
          <w:rPr>
            <w:rFonts w:cs="Calibri"/>
          </w:rPr>
          <w:delText xml:space="preserve">Each of the questions has a Yes or No answer. </w:delText>
        </w:r>
      </w:del>
    </w:p>
    <w:p w14:paraId="177593FB" w14:textId="77777777" w:rsidR="00A90EB9" w:rsidRDefault="001710F4">
      <w:pPr>
        <w:jc w:val="both"/>
        <w:rPr>
          <w:del w:id="409" w:author="עדה גונזלץ-טורס" w:date="2024-11-25T14:16:00Z"/>
          <w:rFonts w:ascii="Calibri" w:hAnsi="Calibri" w:cs="Calibri"/>
        </w:rPr>
      </w:pPr>
      <w:del w:id="410" w:author="עדה גונזלץ-טורס" w:date="2024-11-25T14:16:00Z">
        <w:r>
          <w:rPr>
            <w:rFonts w:cs="Calibri"/>
          </w:rPr>
          <w:delText xml:space="preserve">Once the surveying is completed, no personally identifying information, like names or phone numbers, is kept. Only the [anonymous] version of the data is kept. </w:delText>
        </w:r>
      </w:del>
    </w:p>
    <w:p w14:paraId="14BAB377" w14:textId="77777777" w:rsidR="00A90EB9" w:rsidRDefault="001710F4">
      <w:pPr>
        <w:jc w:val="both"/>
        <w:rPr>
          <w:del w:id="411" w:author="עדה גונזלץ-טורס" w:date="2024-11-25T14:16:00Z"/>
          <w:rFonts w:ascii="Calibri" w:hAnsi="Calibri" w:cs="Calibri"/>
        </w:rPr>
      </w:pPr>
      <w:del w:id="412" w:author="עדה גונזלץ-טורס" w:date="2024-11-25T14:16:00Z">
        <w:r>
          <w:rPr>
            <w:rFonts w:cs="Calibri"/>
          </w:rPr>
          <w:delText>Your answers will be recorded as you go, but we can chat about them before we record them for good.</w:delText>
        </w:r>
      </w:del>
    </w:p>
    <w:p w14:paraId="5983A74F" w14:textId="77777777" w:rsidR="00A90EB9" w:rsidRDefault="001710F4">
      <w:pPr>
        <w:jc w:val="both"/>
        <w:rPr>
          <w:del w:id="413" w:author="עדה גונזלץ-טורס" w:date="2024-11-25T14:16:00Z"/>
          <w:rFonts w:ascii="Calibri" w:hAnsi="Calibri" w:cs="Calibri"/>
        </w:rPr>
      </w:pPr>
      <w:del w:id="414" w:author="עדה גונזלץ-טורס" w:date="2024-11-25T14:16:00Z">
        <w:r>
          <w:rPr>
            <w:rFonts w:cs="Calibri"/>
          </w:rPr>
          <w:delText xml:space="preserve">The researchers are only interested in the total number of yes/no responses from all surveys. Please be assured that your responses to the surveys will be kept as confidential as possible. </w:delText>
        </w:r>
      </w:del>
    </w:p>
    <w:p w14:paraId="2AB65BB1" w14:textId="77777777" w:rsidR="00A90EB9" w:rsidRDefault="001710F4">
      <w:pPr>
        <w:rPr>
          <w:del w:id="415" w:author="עדה גונזלץ-טורס" w:date="2024-11-25T14:16:00Z"/>
        </w:rPr>
      </w:pPr>
      <w:del w:id="416" w:author="עדה גונזלץ-טורס" w:date="2024-11-25T14:16:00Z">
        <w:r>
          <w:delText>SKIP TO QUESTION 2.</w:delText>
        </w:r>
      </w:del>
    </w:p>
    <w:p w14:paraId="30E84E8C" w14:textId="77777777" w:rsidR="00A90EB9" w:rsidRDefault="00A90EB9"/>
    <w:p w14:paraId="5B1A2201" w14:textId="77777777" w:rsidR="00A90EB9" w:rsidRDefault="001710F4">
      <w:pPr>
        <w:rPr>
          <w:b/>
          <w:bCs/>
        </w:rPr>
      </w:pPr>
      <w:r>
        <w:rPr>
          <w:b/>
          <w:bCs/>
        </w:rPr>
        <w:t>Version</w:t>
      </w:r>
      <w:del w:id="417" w:author="עדה גונזלץ-טורס" w:date="2024-11-18T13:40:00Z">
        <w:r>
          <w:rPr>
            <w:b/>
            <w:bCs/>
          </w:rPr>
          <w:delText>s</w:delText>
        </w:r>
      </w:del>
      <w:r>
        <w:rPr>
          <w:b/>
          <w:bCs/>
        </w:rPr>
        <w:t xml:space="preserve"> 2</w:t>
      </w:r>
      <w:del w:id="418" w:author="עדה גונזלץ-טורס" w:date="2024-11-18T13:40:00Z">
        <w:r>
          <w:rPr>
            <w:b/>
            <w:bCs/>
          </w:rPr>
          <w:delText>-3</w:delText>
        </w:r>
      </w:del>
      <w:r>
        <w:rPr>
          <w:b/>
          <w:bCs/>
        </w:rPr>
        <w:t>: Hard-garbling</w:t>
      </w:r>
    </w:p>
    <w:p w14:paraId="149775B4" w14:textId="77777777" w:rsidR="00A90EB9" w:rsidRDefault="001710F4">
      <w:pPr>
        <w:pStyle w:val="ListParagraph"/>
        <w:numPr>
          <w:ilvl w:val="0"/>
          <w:numId w:val="25"/>
        </w:numPr>
      </w:pPr>
      <w:commentRangeStart w:id="419"/>
      <w:r>
        <w:t>Version 2</w:t>
      </w:r>
      <w:ins w:id="420" w:author="עדה גונזלץ-טורס" w:date="2024-11-25T14:23:00Z">
        <w:r>
          <w:t>high</w:t>
        </w:r>
      </w:ins>
      <w:r>
        <w:t xml:space="preserve">: </w:t>
      </w:r>
      <w:commentRangeEnd w:id="419"/>
      <w:r>
        <w:commentReference w:id="419"/>
      </w:r>
    </w:p>
    <w:p w14:paraId="118B3F1A" w14:textId="77777777" w:rsidR="00A90EB9" w:rsidRDefault="001710F4">
      <w:pPr>
        <w:pStyle w:val="ListParagraph"/>
      </w:pPr>
      <w:del w:id="421" w:author="עדה גונזלץ-טורס" w:date="2024-11-18T14:04:00Z">
        <w:r>
          <w:lastRenderedPageBreak/>
          <w:delText>First question</w:delText>
        </w:r>
      </w:del>
      <w:ins w:id="422" w:author="עדה גונזלץ-טורס" w:date="2024-11-18T14:04:00Z">
        <w:r>
          <w:t>All questions</w:t>
        </w:r>
      </w:ins>
      <w:r>
        <w:t>: HG with 1 out of 5 responses automatically recorded as “Yes.”</w:t>
      </w:r>
    </w:p>
    <w:p w14:paraId="26009194" w14:textId="77777777" w:rsidR="00A90EB9" w:rsidRDefault="00A90EB9">
      <w:pPr>
        <w:pStyle w:val="ListParagraph"/>
      </w:pPr>
    </w:p>
    <w:p w14:paraId="7EDD9907" w14:textId="77777777" w:rsidR="00A90EB9" w:rsidRDefault="001710F4">
      <w:pPr>
        <w:pStyle w:val="ListParagraph"/>
        <w:numPr>
          <w:ilvl w:val="0"/>
          <w:numId w:val="25"/>
        </w:numPr>
      </w:pPr>
      <w:ins w:id="423" w:author="עדה גונזלץ-טורס" w:date="2024-11-18T14:04:00Z">
        <w:r>
          <w:t>Version 2</w:t>
        </w:r>
      </w:ins>
      <w:ins w:id="424" w:author="עדה גונזלץ-טורס" w:date="2024-11-25T14:23:00Z">
        <w:r>
          <w:t>low</w:t>
        </w:r>
      </w:ins>
      <w:ins w:id="425" w:author="עדה גונזלץ-טורס" w:date="2024-11-18T14:04:00Z">
        <w:r>
          <w:t xml:space="preserve">: </w:t>
        </w:r>
      </w:ins>
      <w:commentRangeStart w:id="426"/>
      <w:commentRangeEnd w:id="426"/>
      <w:r>
        <w:commentReference w:id="426"/>
      </w:r>
    </w:p>
    <w:p w14:paraId="16449F93" w14:textId="77777777" w:rsidR="00A90EB9" w:rsidRDefault="001710F4">
      <w:pPr>
        <w:pStyle w:val="ListParagraph"/>
      </w:pPr>
      <w:ins w:id="427" w:author="עדה גונזלץ-טורס" w:date="2024-11-18T14:04:00Z">
        <w:r>
          <w:t>All questions: HG with 1 out of 100 responses automatically recorded as “Yes.”</w:t>
        </w:r>
      </w:ins>
    </w:p>
    <w:p w14:paraId="61AA91F5" w14:textId="77777777" w:rsidR="00A90EB9" w:rsidRDefault="00A90EB9">
      <w:pPr>
        <w:pStyle w:val="ListParagraph"/>
      </w:pPr>
    </w:p>
    <w:p w14:paraId="67AE4FC0" w14:textId="77777777" w:rsidR="00A90EB9" w:rsidRDefault="001710F4">
      <w:pPr>
        <w:pStyle w:val="ListParagraph"/>
        <w:numPr>
          <w:ilvl w:val="0"/>
          <w:numId w:val="25"/>
        </w:numPr>
      </w:pPr>
      <w:commentRangeStart w:id="428"/>
      <w:ins w:id="429" w:author="עדה גונזלץ-טורס" w:date="2024-11-18T14:04:00Z">
        <w:r>
          <w:t>Version 2</w:t>
        </w:r>
      </w:ins>
      <w:ins w:id="430" w:author="עדה גונזלץ-טורס" w:date="2024-11-25T14:31:00Z">
        <w:r>
          <w:t>switch</w:t>
        </w:r>
      </w:ins>
      <w:ins w:id="431" w:author="עדה גונזלץ-טורס" w:date="2024-11-18T14:04:00Z">
        <w:r>
          <w:t xml:space="preserve">: </w:t>
        </w:r>
      </w:ins>
      <w:commentRangeEnd w:id="428"/>
      <w:r>
        <w:commentReference w:id="428"/>
      </w:r>
    </w:p>
    <w:p w14:paraId="25365A3C" w14:textId="77777777" w:rsidR="00A90EB9" w:rsidRDefault="001710F4">
      <w:pPr>
        <w:pStyle w:val="ListParagraph"/>
      </w:pPr>
      <w:ins w:id="432" w:author="עדה גונזלץ-טורס" w:date="2024-11-18T14:04:00Z">
        <w:r>
          <w:t xml:space="preserve">First </w:t>
        </w:r>
      </w:ins>
      <w:ins w:id="433" w:author="עדה גונזלץ-טורס" w:date="2024-11-25T14:17:00Z">
        <w:r>
          <w:t>question</w:t>
        </w:r>
      </w:ins>
      <w:ins w:id="434" w:author="עדה גונזלץ-טורס" w:date="2024-11-18T14:04:00Z">
        <w:r>
          <w:t xml:space="preserve">: HG with </w:t>
        </w:r>
      </w:ins>
      <w:ins w:id="435" w:author="עדה גונזלץ-טורס" w:date="2024-11-25T14:17:00Z">
        <w:r>
          <w:t>1</w:t>
        </w:r>
      </w:ins>
      <w:ins w:id="436" w:author="עדה גונזלץ-טורס" w:date="2024-11-18T14:04:00Z">
        <w:r>
          <w:t xml:space="preserve"> out of </w:t>
        </w:r>
      </w:ins>
      <w:ins w:id="437" w:author="עדה גונזלץ-טורס" w:date="2024-11-25T14:17:00Z">
        <w:r>
          <w:t>5</w:t>
        </w:r>
      </w:ins>
      <w:ins w:id="438" w:author="עדה גונזלץ-טורס" w:date="2024-11-18T14:04:00Z">
        <w:r>
          <w:t xml:space="preserve"> responses automatically recorded as “Yes.”</w:t>
        </w:r>
      </w:ins>
    </w:p>
    <w:p w14:paraId="31306F56" w14:textId="77777777" w:rsidR="00A90EB9" w:rsidRDefault="001710F4">
      <w:pPr>
        <w:pStyle w:val="ListParagraph"/>
      </w:pPr>
      <w:del w:id="439" w:author="עדה גונזלץ-טורס" w:date="2024-11-18T14:05:00Z">
        <w:r>
          <w:delText>Second and t</w:delText>
        </w:r>
      </w:del>
      <w:ins w:id="440" w:author="עדה גונזלץ-טורס" w:date="2024-11-25T14:17:00Z">
        <w:r>
          <w:t>Second</w:t>
        </w:r>
      </w:ins>
      <w:del w:id="441" w:author="עדה גונזלץ-טורס" w:date="2024-11-25T14:17:00Z">
        <w:r>
          <w:delText>hird</w:delText>
        </w:r>
      </w:del>
      <w:r>
        <w:t xml:space="preserve"> question: HG with 1 out of 100 responses automatically recorded as “Yes.”</w:t>
      </w:r>
    </w:p>
    <w:p w14:paraId="2A2C1148" w14:textId="77777777" w:rsidR="00A90EB9" w:rsidRDefault="00A90EB9">
      <w:pPr>
        <w:jc w:val="both"/>
        <w:rPr>
          <w:del w:id="442" w:author="עדה גונזלץ-טורס" w:date="2024-11-18T13:40:00Z"/>
        </w:rPr>
      </w:pPr>
    </w:p>
    <w:p w14:paraId="779FC53A" w14:textId="77777777" w:rsidR="00A90EB9" w:rsidRDefault="00A90EB9"/>
    <w:p w14:paraId="475E4C9D" w14:textId="77777777" w:rsidR="00A90EB9" w:rsidRDefault="001710F4">
      <w:pPr>
        <w:pStyle w:val="ListParagraph"/>
        <w:numPr>
          <w:ilvl w:val="0"/>
          <w:numId w:val="25"/>
        </w:numPr>
        <w:rPr>
          <w:del w:id="443" w:author="עדה גונזלץ-טורס" w:date="2024-11-18T13:40:00Z"/>
        </w:rPr>
      </w:pPr>
      <w:del w:id="444" w:author="עדה גונזלץ-טורס" w:date="2024-11-18T13:40:00Z">
        <w:r>
          <w:delText xml:space="preserve">Version 3: </w:delText>
        </w:r>
      </w:del>
    </w:p>
    <w:p w14:paraId="07ADF755" w14:textId="77777777" w:rsidR="00A90EB9" w:rsidRDefault="001710F4">
      <w:pPr>
        <w:pStyle w:val="ListParagraph"/>
        <w:rPr>
          <w:del w:id="445" w:author="עדה גונזלץ-טורס" w:date="2024-11-18T13:40:00Z"/>
        </w:rPr>
      </w:pPr>
      <w:del w:id="446" w:author="עדה גונזלץ-טורס" w:date="2024-11-18T13:40:00Z">
        <w:r>
          <w:delText>First question: HG with 20 out of 100 responses automatically recorded as “Yes.”</w:delText>
        </w:r>
      </w:del>
    </w:p>
    <w:p w14:paraId="37F6389E" w14:textId="77777777" w:rsidR="00A90EB9" w:rsidRDefault="001710F4">
      <w:pPr>
        <w:pStyle w:val="ListParagraph"/>
        <w:rPr>
          <w:del w:id="447" w:author="עדה גונזלץ-טורס" w:date="2024-11-18T13:40:00Z"/>
        </w:rPr>
      </w:pPr>
      <w:del w:id="448" w:author="עדה גונזלץ-טורס" w:date="2024-11-18T13:40:00Z">
        <w:r>
          <w:delText>Second and third question: HG with 1 out of 100 responses automatically recorded as “Yes.”</w:delText>
        </w:r>
      </w:del>
    </w:p>
    <w:p w14:paraId="7BE6DCD6" w14:textId="77777777" w:rsidR="00A90EB9" w:rsidRDefault="001710F4">
      <w:pPr>
        <w:pStyle w:val="ListParagraph"/>
        <w:jc w:val="both"/>
        <w:rPr>
          <w:rFonts w:ascii="Calibri" w:hAnsi="Calibri" w:cs="Calibri"/>
        </w:rPr>
      </w:pPr>
      <w:r>
        <w:rPr>
          <w:i/>
          <w:iCs/>
        </w:rPr>
        <w:t>Read aloud</w:t>
      </w:r>
      <w:r>
        <w:t xml:space="preserve">: </w:t>
      </w:r>
      <w:r>
        <w:rPr>
          <w:rFonts w:cs="Calibri"/>
        </w:rPr>
        <w:t xml:space="preserve">We are now going to ask you several questions about the way </w:t>
      </w:r>
      <w:r>
        <w:t>supervisors and managers at your factory</w:t>
      </w:r>
      <w:r>
        <w:rPr>
          <w:rFonts w:cs="Calibri"/>
        </w:rPr>
        <w:t xml:space="preserve"> treat you. For instance: "Has a supervisor or manager shouted at you in the past year? Yes or No?" </w:t>
      </w:r>
    </w:p>
    <w:p w14:paraId="62B2FCF8" w14:textId="77777777" w:rsidR="00A90EB9" w:rsidRDefault="001710F4">
      <w:pPr>
        <w:jc w:val="both"/>
        <w:rPr>
          <w:rFonts w:ascii="Calibri" w:hAnsi="Calibri" w:cs="Calibri"/>
        </w:rPr>
      </w:pPr>
      <w:r>
        <w:rPr>
          <w:rFonts w:cs="Calibri"/>
        </w:rPr>
        <w:t>Each of the questions has a Yes or No answer.</w:t>
      </w:r>
    </w:p>
    <w:p w14:paraId="079FA06C" w14:textId="77777777" w:rsidR="00A90EB9" w:rsidRDefault="001710F4">
      <w:pPr>
        <w:jc w:val="both"/>
        <w:rPr>
          <w:rFonts w:ascii="Calibri" w:hAnsi="Calibri" w:cs="Calibri"/>
        </w:rPr>
      </w:pPr>
      <w:r>
        <w:rPr>
          <w:rFonts w:cs="Calibri"/>
        </w:rPr>
        <w:t xml:space="preserve">Once the surveying is completed, no personally identifying information, like names or phone numbers, is kept. Only the [anonymous] version of the data is kept. </w:t>
      </w:r>
    </w:p>
    <w:p w14:paraId="11D9F90C" w14:textId="77777777" w:rsidR="00A90EB9" w:rsidRDefault="001710F4">
      <w:pPr>
        <w:jc w:val="both"/>
        <w:rPr>
          <w:rFonts w:ascii="Calibri" w:hAnsi="Calibri" w:cs="Calibri"/>
        </w:rPr>
      </w:pPr>
      <w:r>
        <w:rPr>
          <w:rFonts w:cs="Calibri"/>
        </w:rPr>
        <w:t>In addition, our system is setup so that if you respond YES, aside from me, no one will ever be able to know that this was your answer, not even the researchers.</w:t>
      </w:r>
    </w:p>
    <w:p w14:paraId="72340278" w14:textId="77777777" w:rsidR="00A90EB9" w:rsidRDefault="001710F4">
      <w:pPr>
        <w:jc w:val="both"/>
        <w:rPr>
          <w:rFonts w:ascii="Calibri" w:hAnsi="Calibri" w:cs="Calibri"/>
        </w:rPr>
      </w:pPr>
      <w:r>
        <w:rPr>
          <w:rFonts w:cs="Calibri"/>
        </w:rPr>
        <w:t>Here is how our system works:</w:t>
      </w:r>
    </w:p>
    <w:p w14:paraId="504FAFE0" w14:textId="77777777" w:rsidR="00A90EB9" w:rsidRDefault="001710F4">
      <w:pPr>
        <w:jc w:val="both"/>
        <w:rPr>
          <w:rFonts w:ascii="Calibri" w:hAnsi="Calibri" w:cs="Calibri"/>
        </w:rPr>
      </w:pPr>
      <w:r>
        <w:rPr>
          <w:rFonts w:cs="Calibri"/>
        </w:rPr>
        <w:t>If you choose to respond YES (there is an issue), our system will record it as a YES for sure.</w:t>
      </w:r>
    </w:p>
    <w:p w14:paraId="1C1B0F00" w14:textId="77777777" w:rsidR="00A90EB9" w:rsidRDefault="001710F4">
      <w:pPr>
        <w:jc w:val="both"/>
        <w:rPr>
          <w:rFonts w:ascii="Calibri" w:hAnsi="Calibri" w:cs="Calibri"/>
        </w:rPr>
      </w:pPr>
      <w:r>
        <w:rPr>
          <w:rFonts w:cs="Calibri"/>
        </w:rPr>
        <w:t>Importantly, if someone responds NO, the system will sometimes record the response as YES. Our system is set-up such that:</w:t>
      </w:r>
    </w:p>
    <w:p w14:paraId="551B38AF" w14:textId="77777777" w:rsidR="00A90EB9" w:rsidRDefault="001710F4">
      <w:pPr>
        <w:pStyle w:val="ListParagraph"/>
        <w:numPr>
          <w:ilvl w:val="0"/>
          <w:numId w:val="25"/>
        </w:numPr>
      </w:pPr>
      <w:r>
        <w:t>Version 2</w:t>
      </w:r>
      <w:ins w:id="449" w:author="עדה גונזלץ-טורס" w:date="2024-11-25T14:24:00Z">
        <w:r>
          <w:t>high</w:t>
        </w:r>
      </w:ins>
      <w:ins w:id="450" w:author="עדה גונזלץ-טורס" w:date="2024-11-25T14:20:00Z">
        <w:r>
          <w:t xml:space="preserve"> and </w:t>
        </w:r>
      </w:ins>
      <w:ins w:id="451" w:author="עדה גונזלץ-טורס" w:date="2024-11-25T14:31:00Z">
        <w:r>
          <w:t>2switch</w:t>
        </w:r>
      </w:ins>
      <w:r>
        <w:t xml:space="preserve">: </w:t>
      </w:r>
      <w:r>
        <w:rPr>
          <w:rFonts w:cs="Calibri"/>
        </w:rPr>
        <w:t>For every 5 interviews with workers, our system will assign by lottery a YES to at least 1 of these responses.</w:t>
      </w:r>
    </w:p>
    <w:p w14:paraId="105A6892" w14:textId="77777777" w:rsidR="00A90EB9" w:rsidRDefault="00A90EB9">
      <w:pPr>
        <w:pStyle w:val="ListParagraph"/>
        <w:pPrChange w:id="452" w:author="עדה גונזלץ-טורס" w:date="2024-11-25T14:20:00Z">
          <w:pPr>
            <w:pStyle w:val="ListParagraph"/>
            <w:numPr>
              <w:numId w:val="25"/>
            </w:numPr>
            <w:tabs>
              <w:tab w:val="num" w:pos="0"/>
            </w:tabs>
            <w:ind w:hanging="360"/>
          </w:pPr>
        </w:pPrChange>
      </w:pPr>
    </w:p>
    <w:p w14:paraId="776A5817" w14:textId="77777777" w:rsidR="00A90EB9" w:rsidRDefault="001710F4">
      <w:pPr>
        <w:pStyle w:val="ListParagraph"/>
        <w:numPr>
          <w:ilvl w:val="0"/>
          <w:numId w:val="25"/>
        </w:numPr>
        <w:rPr>
          <w:del w:id="453" w:author="עדה גונזלץ-טורס" w:date="2024-11-25T14:21:00Z"/>
        </w:rPr>
      </w:pPr>
      <w:r>
        <w:t xml:space="preserve">Version </w:t>
      </w:r>
      <w:ins w:id="454" w:author="עדה גונזלץ-טורס" w:date="2024-11-25T14:20:00Z">
        <w:r>
          <w:t>2</w:t>
        </w:r>
      </w:ins>
      <w:ins w:id="455" w:author="עדה גונזלץ-טורס" w:date="2024-11-25T14:24:00Z">
        <w:r>
          <w:t>low</w:t>
        </w:r>
      </w:ins>
      <w:del w:id="456" w:author="עדה גונזלץ-טורס" w:date="2024-11-25T14:20:00Z">
        <w:r>
          <w:delText>3</w:delText>
        </w:r>
      </w:del>
      <w:r>
        <w:t xml:space="preserve">: </w:t>
      </w:r>
      <w:r>
        <w:rPr>
          <w:rFonts w:cs="Calibri"/>
        </w:rPr>
        <w:t xml:space="preserve">For every 100 interviews with workers, our system will assign by lottery a YES to at least </w:t>
      </w:r>
      <w:del w:id="457" w:author="עדה גונזלץ-טורס" w:date="2024-11-25T14:20:00Z">
        <w:r>
          <w:rPr>
            <w:rFonts w:cs="Calibri"/>
          </w:rPr>
          <w:delText xml:space="preserve">20 </w:delText>
        </w:r>
      </w:del>
      <w:ins w:id="458" w:author="עדה גונזלץ-טורס" w:date="2024-11-25T14:20:00Z">
        <w:r>
          <w:rPr>
            <w:rFonts w:cs="Calibri"/>
          </w:rPr>
          <w:t xml:space="preserve">1 </w:t>
        </w:r>
      </w:ins>
      <w:r>
        <w:rPr>
          <w:rFonts w:cs="Calibri"/>
        </w:rPr>
        <w:t>of these responses.</w:t>
      </w:r>
    </w:p>
    <w:p w14:paraId="45C26D41" w14:textId="77777777" w:rsidR="00A90EB9" w:rsidRDefault="00A90EB9">
      <w:pPr>
        <w:pStyle w:val="ListParagraph"/>
        <w:numPr>
          <w:ilvl w:val="0"/>
          <w:numId w:val="25"/>
        </w:numPr>
        <w:rPr>
          <w:rFonts w:ascii="Calibri" w:hAnsi="Calibri" w:cs="Calibri"/>
        </w:rPr>
        <w:pPrChange w:id="459" w:author="עדה גונזלץ-טורס" w:date="2024-11-25T14:21:00Z">
          <w:pPr>
            <w:jc w:val="both"/>
          </w:pPr>
        </w:pPrChange>
      </w:pPr>
    </w:p>
    <w:p w14:paraId="4EE63D0A" w14:textId="77777777" w:rsidR="00A90EB9" w:rsidRDefault="001710F4">
      <w:pPr>
        <w:jc w:val="both"/>
        <w:rPr>
          <w:rFonts w:ascii="Calibri" w:hAnsi="Calibri" w:cs="Calibri"/>
        </w:rPr>
      </w:pPr>
      <w:r>
        <w:rPr>
          <w:rFonts w:cs="Calibri"/>
        </w:rPr>
        <w:t xml:space="preserve">This means that if you respond YES, we can guarantee that you won't be the only person saying YES. </w:t>
      </w:r>
      <w:r>
        <w:rPr>
          <w:rFonts w:cs="Calibri"/>
          <w:highlight w:val="yellow"/>
        </w:rPr>
        <w:t>Anyone analyzing/studying the data would not know for sure whether any yes was due to a worker’s response or was an automatic response from the system.</w:t>
      </w:r>
      <w:r>
        <w:rPr>
          <w:rFonts w:cs="Calibri"/>
        </w:rPr>
        <w:t xml:space="preserve"> </w:t>
      </w:r>
    </w:p>
    <w:p w14:paraId="71C08E15" w14:textId="77777777" w:rsidR="00A90EB9" w:rsidRDefault="001710F4">
      <w:pPr>
        <w:jc w:val="both"/>
        <w:rPr>
          <w:rFonts w:ascii="Calibri" w:hAnsi="Calibri" w:cs="Calibri"/>
        </w:rPr>
      </w:pPr>
      <w:r>
        <w:rPr>
          <w:rFonts w:cs="Calibri"/>
        </w:rPr>
        <w:t>The researchers are only interested in the total number of yes/no responses from all surveys. They can use the information from the system to figure this out without knowing who actually responded yes. Please be assured that your responses to the surveys will be kept as confidential as possible.</w:t>
      </w:r>
    </w:p>
    <w:p w14:paraId="0317B996" w14:textId="77777777" w:rsidR="00A90EB9" w:rsidRDefault="00A90EB9">
      <w:pPr>
        <w:rPr>
          <w:bCs/>
          <w:i/>
          <w:iCs/>
        </w:rPr>
      </w:pPr>
    </w:p>
    <w:p w14:paraId="40377001" w14:textId="77777777" w:rsidR="00A90EB9" w:rsidRDefault="001710F4">
      <w:pPr>
        <w:rPr>
          <w:del w:id="460" w:author="עדה גונזלץ-טורס" w:date="2024-11-25T15:00:00Z"/>
        </w:rPr>
      </w:pPr>
      <w:commentRangeStart w:id="461"/>
      <w:del w:id="462" w:author="עדה גונזלץ-טורס" w:date="2024-11-25T15:00:00Z">
        <w:r>
          <w:rPr>
            <w:bCs/>
            <w:i/>
            <w:iCs/>
          </w:rPr>
          <w:delText xml:space="preserve">Survey programming: HG respondents are randomly assigned to version A or B </w:delText>
        </w:r>
        <w:r>
          <w:rPr>
            <w:i/>
            <w:iCs/>
          </w:rPr>
          <w:delText>of HG comprehension questions</w:delText>
        </w:r>
        <w:r>
          <w:rPr>
            <w:bCs/>
            <w:i/>
            <w:iCs/>
          </w:rPr>
          <w:delText xml:space="preserve"> with 50% probability.</w:delText>
        </w:r>
      </w:del>
    </w:p>
    <w:p w14:paraId="29D0BF44" w14:textId="77777777" w:rsidR="00A90EB9" w:rsidRDefault="001710F4">
      <w:pPr>
        <w:rPr>
          <w:del w:id="463" w:author="עדה גונזלץ-טורס" w:date="2024-11-25T15:00:00Z"/>
          <w:i/>
          <w:iCs/>
        </w:rPr>
      </w:pPr>
      <w:del w:id="464" w:author="עדה גונזלץ-טורס" w:date="2024-11-25T15:00:00Z">
        <w:r>
          <w:rPr>
            <w:i/>
            <w:iCs/>
          </w:rPr>
          <w:delText>Version A:</w:delText>
        </w:r>
      </w:del>
    </w:p>
    <w:p w14:paraId="48466992" w14:textId="77777777" w:rsidR="00A90EB9" w:rsidRDefault="001710F4">
      <w:pPr>
        <w:pStyle w:val="ListParagraph"/>
        <w:numPr>
          <w:ilvl w:val="0"/>
          <w:numId w:val="27"/>
        </w:numPr>
        <w:spacing w:after="0" w:line="240" w:lineRule="auto"/>
        <w:ind w:left="720"/>
        <w:rPr>
          <w:del w:id="465" w:author="עדה גונזלץ-טורס" w:date="2024-11-25T15:00:00Z"/>
        </w:rPr>
      </w:pPr>
      <w:del w:id="466" w:author="עדה גונזלץ-טורס" w:date="2024-11-25T15:00:00Z">
        <w:r>
          <w:delText>Before we begin the survey questions, we would like to check whether we have explained our survey system clearly. Can you please tell me whether the following statements are TRUE or FALSE.</w:delText>
        </w:r>
      </w:del>
    </w:p>
    <w:p w14:paraId="504CE606" w14:textId="77777777" w:rsidR="00A90EB9" w:rsidRDefault="001710F4">
      <w:pPr>
        <w:pStyle w:val="ListParagraph"/>
        <w:numPr>
          <w:ilvl w:val="1"/>
          <w:numId w:val="27"/>
        </w:numPr>
        <w:spacing w:after="0" w:line="240" w:lineRule="auto"/>
        <w:rPr>
          <w:del w:id="467" w:author="עדה גונזלץ-טורס" w:date="2024-11-25T15:00:00Z"/>
        </w:rPr>
      </w:pPr>
      <w:del w:id="468" w:author="עדה גונזלץ-טורס" w:date="2024-11-25T15:00:00Z">
        <w:r>
          <w:delText>If I respond “Yes,” no one can ever know this for sure.</w:delText>
        </w:r>
      </w:del>
    </w:p>
    <w:p w14:paraId="312141CE" w14:textId="77777777" w:rsidR="00A90EB9" w:rsidRDefault="001710F4">
      <w:pPr>
        <w:numPr>
          <w:ilvl w:val="1"/>
          <w:numId w:val="27"/>
        </w:numPr>
        <w:spacing w:after="0" w:line="240" w:lineRule="auto"/>
        <w:contextualSpacing/>
        <w:rPr>
          <w:del w:id="469" w:author="עדה גונזלץ-טורס" w:date="2024-11-25T14:25:00Z"/>
        </w:rPr>
      </w:pPr>
      <w:del w:id="470" w:author="עדה גונזלץ-טורס" w:date="2024-11-25T15:00:00Z">
        <w:r>
          <w:delText>Version 2</w:delText>
        </w:r>
      </w:del>
      <w:del w:id="471" w:author="עדה גונזלץ-טורס" w:date="2024-11-25T14:31:00Z">
        <w:r>
          <w:delText>:</w:delText>
        </w:r>
      </w:del>
      <w:del w:id="472" w:author="עדה גונזלץ-טורס" w:date="2024-11-25T15:00:00Z">
        <w:r>
          <w:delText xml:space="preserve"> For every 5 interviews with workers, the system will record at least 1 of these responses as “Yes.”</w:delText>
        </w:r>
      </w:del>
    </w:p>
    <w:p w14:paraId="63E65C91" w14:textId="77777777" w:rsidR="00A90EB9" w:rsidRDefault="001710F4">
      <w:pPr>
        <w:spacing w:after="0" w:line="240" w:lineRule="auto"/>
        <w:ind w:left="1440"/>
        <w:contextualSpacing/>
        <w:rPr>
          <w:del w:id="473" w:author="עדה גונזלץ-טורס" w:date="2024-11-25T15:00:00Z"/>
        </w:rPr>
        <w:pPrChange w:id="474" w:author="עדה גונזלץ-טורס" w:date="2024-11-25T14:25:00Z">
          <w:pPr/>
        </w:pPrChange>
      </w:pPr>
      <w:del w:id="475" w:author="עדה גונזלץ-טורס" w:date="2024-11-25T15:00:00Z">
        <w:r>
          <w:delText xml:space="preserve">Version </w:delText>
        </w:r>
      </w:del>
      <w:del w:id="476" w:author="עדה גונזלץ-טורס" w:date="2024-11-25T14:25:00Z">
        <w:r>
          <w:delText>3</w:delText>
        </w:r>
      </w:del>
      <w:del w:id="477" w:author="עדה גונזלץ-טורס" w:date="2024-11-25T15:00:00Z">
        <w:r>
          <w:delText xml:space="preserve">: For every 100 interviews with workers, the system will record at least </w:delText>
        </w:r>
      </w:del>
      <w:del w:id="478" w:author="עדה גונזלץ-טורס" w:date="2024-11-25T14:26:00Z">
        <w:r>
          <w:delText xml:space="preserve">20 </w:delText>
        </w:r>
      </w:del>
      <w:del w:id="479" w:author="עדה גונזלץ-טורס" w:date="2024-11-25T15:00:00Z">
        <w:r>
          <w:delText>of these responses as “Yes.”</w:delText>
        </w:r>
      </w:del>
    </w:p>
    <w:p w14:paraId="177A13A0" w14:textId="77777777" w:rsidR="00A90EB9" w:rsidRDefault="00A90EB9">
      <w:pPr>
        <w:rPr>
          <w:del w:id="480" w:author="עדה גונזלץ-טורס" w:date="2024-11-25T15:00:00Z"/>
          <w:highlight w:val="yellow"/>
        </w:rPr>
      </w:pPr>
    </w:p>
    <w:p w14:paraId="414F98A6" w14:textId="77777777" w:rsidR="00A90EB9" w:rsidRDefault="001710F4">
      <w:pPr>
        <w:rPr>
          <w:del w:id="481" w:author="עדה גונזלץ-טורס" w:date="2024-11-25T15:00:00Z"/>
        </w:rPr>
      </w:pPr>
      <w:del w:id="482" w:author="עדה גונזלץ-טורס" w:date="2024-11-25T15:00:00Z">
        <w:r>
          <w:rPr>
            <w:i/>
            <w:iCs/>
          </w:rPr>
          <w:delText>Instructions to survey enumerator: Survey enumerator reports correct answers to respondent after asking both questions:</w:delText>
        </w:r>
      </w:del>
    </w:p>
    <w:p w14:paraId="259FE2A3" w14:textId="77777777" w:rsidR="00A90EB9" w:rsidRDefault="001710F4">
      <w:pPr>
        <w:rPr>
          <w:del w:id="483" w:author="עדה גונזלץ-טורס" w:date="2024-11-25T15:00:00Z"/>
        </w:rPr>
      </w:pPr>
      <w:del w:id="484" w:author="עדה גונזלץ-טורס" w:date="2024-11-25T15:00:00Z">
        <w:r>
          <w:delText xml:space="preserve">“It is true that if you respond “Yes,” the system is designed so that no one can ever know this for sure. </w:delText>
        </w:r>
      </w:del>
    </w:p>
    <w:p w14:paraId="01C641E3" w14:textId="77777777" w:rsidR="00A90EB9" w:rsidRDefault="001710F4">
      <w:pPr>
        <w:numPr>
          <w:ilvl w:val="0"/>
          <w:numId w:val="28"/>
        </w:numPr>
        <w:rPr>
          <w:del w:id="485" w:author="עדה גונזלץ-טורס" w:date="2024-11-25T14:33:00Z"/>
        </w:rPr>
      </w:pPr>
      <w:del w:id="486" w:author="עדה גונזלץ-טורס" w:date="2024-11-25T15:00:00Z">
        <w:r>
          <w:delText>Version 2: And it is also true that for every 5 interviews with workers, the system will record at least 1 of these responses as yes, so we can guarantee that anyone who says yes will not be the only person</w:delText>
        </w:r>
      </w:del>
      <w:del w:id="487" w:author="עדה גונזלץ-טורס" w:date="2024-11-25T14:37:00Z">
        <w:r>
          <w:delText xml:space="preserve"> </w:delText>
        </w:r>
      </w:del>
      <w:del w:id="488" w:author="עדה גונזלץ-טורס" w:date="2024-11-25T15:00:00Z">
        <w:r>
          <w:delText>saying yes.</w:delText>
        </w:r>
      </w:del>
    </w:p>
    <w:p w14:paraId="2DDA5D8F" w14:textId="7F16B6C1" w:rsidR="00A90EB9" w:rsidDel="001710F4" w:rsidRDefault="001710F4">
      <w:pPr>
        <w:numPr>
          <w:ilvl w:val="0"/>
          <w:numId w:val="28"/>
        </w:numPr>
        <w:rPr>
          <w:del w:id="489" w:author="Bijoy" w:date="2024-12-02T21:48:00Z"/>
        </w:rPr>
        <w:pPrChange w:id="490" w:author="עדה גונזלץ-טורס" w:date="2024-11-25T14:33:00Z">
          <w:pPr/>
        </w:pPrChange>
      </w:pPr>
      <w:ins w:id="491" w:author="Bijoy" w:date="2024-12-02T21:48:00Z">
        <w:r>
          <w:t xml:space="preserve">Comprehension question: </w:t>
        </w:r>
      </w:ins>
      <w:del w:id="492" w:author="Bijoy" w:date="2024-12-02T21:48:00Z">
        <w:r w:rsidDel="001710F4">
          <w:delText>Version 3: And it is also true that for every 100 interviews with workers, the system will record at least 20 of these responses as yes, so we can guarantee that anyone who says yes will not be the only person saying yes.</w:delText>
        </w:r>
      </w:del>
    </w:p>
    <w:p w14:paraId="2D44045B" w14:textId="0C721AD4" w:rsidR="00A90EB9" w:rsidDel="001710F4" w:rsidRDefault="001710F4">
      <w:pPr>
        <w:rPr>
          <w:del w:id="493" w:author="Bijoy" w:date="2024-12-02T21:48:00Z"/>
        </w:rPr>
      </w:pPr>
      <w:del w:id="494" w:author="Bijoy" w:date="2024-12-02T21:48:00Z">
        <w:r w:rsidDel="001710F4">
          <w:delText>Note that we can chat about your answers before we record them for good, but I don't know whether the system would record a NO as a YES.”</w:delText>
        </w:r>
      </w:del>
    </w:p>
    <w:p w14:paraId="2567D387" w14:textId="107BE64C" w:rsidR="00A90EB9" w:rsidDel="001710F4" w:rsidRDefault="00A90EB9">
      <w:pPr>
        <w:rPr>
          <w:del w:id="495" w:author="Bijoy" w:date="2024-12-02T21:48:00Z"/>
          <w:i/>
          <w:iCs/>
        </w:rPr>
      </w:pPr>
    </w:p>
    <w:p w14:paraId="1B2AABED" w14:textId="0DD985EE" w:rsidR="00A90EB9" w:rsidDel="001710F4" w:rsidRDefault="001710F4">
      <w:pPr>
        <w:rPr>
          <w:del w:id="496" w:author="Bijoy" w:date="2024-12-02T21:48:00Z"/>
          <w:i/>
          <w:iCs/>
        </w:rPr>
      </w:pPr>
      <w:del w:id="497" w:author="Bijoy" w:date="2024-12-02T21:48:00Z">
        <w:r w:rsidDel="001710F4">
          <w:rPr>
            <w:i/>
            <w:iCs/>
          </w:rPr>
          <w:delText>Version B:</w:delText>
        </w:r>
      </w:del>
    </w:p>
    <w:p w14:paraId="4F125A52" w14:textId="6CF3B4C7" w:rsidR="00A90EB9" w:rsidRDefault="001710F4">
      <w:pPr>
        <w:ind w:left="720" w:hanging="360"/>
        <w:jc w:val="both"/>
        <w:rPr>
          <w:rFonts w:ascii="Calibri" w:hAnsi="Calibri" w:cs="Calibri"/>
        </w:rPr>
      </w:pPr>
      <w:del w:id="498" w:author="Bijoy" w:date="2024-12-02T21:48:00Z">
        <w:r w:rsidDel="001710F4">
          <w:rPr>
            <w:rFonts w:cs="Calibri"/>
          </w:rPr>
          <w:delText xml:space="preserve">1. </w:delText>
        </w:r>
      </w:del>
      <w:r>
        <w:rPr>
          <w:rFonts w:cs="Calibri"/>
        </w:rPr>
        <w:t xml:space="preserve">Before </w:t>
      </w:r>
      <w:commentRangeEnd w:id="461"/>
      <w:r>
        <w:commentReference w:id="461"/>
      </w:r>
      <w:r>
        <w:rPr>
          <w:rFonts w:cs="Calibri"/>
        </w:rPr>
        <w:t>we begin the survey questions, we would like to check whether we have explained our survey system clearly. Can you please tell me answer the following questions for me.</w:t>
      </w:r>
    </w:p>
    <w:p w14:paraId="0E1FD09C" w14:textId="77777777" w:rsidR="00A90EB9" w:rsidRDefault="001710F4">
      <w:pPr>
        <w:pStyle w:val="ListParagraph"/>
        <w:numPr>
          <w:ilvl w:val="0"/>
          <w:numId w:val="26"/>
        </w:numPr>
        <w:spacing w:line="276" w:lineRule="auto"/>
        <w:ind w:left="1080"/>
        <w:jc w:val="both"/>
        <w:rPr>
          <w:rFonts w:ascii="Calibri" w:hAnsi="Calibri" w:cs="Calibri"/>
        </w:rPr>
      </w:pPr>
      <w:r>
        <w:rPr>
          <w:rFonts w:cs="Calibri"/>
        </w:rPr>
        <w:t xml:space="preserve"> If you respond ``Yes,'' who can know this for sure?</w:t>
      </w:r>
    </w:p>
    <w:p w14:paraId="7592BBD2" w14:textId="77777777" w:rsidR="00A90EB9" w:rsidRDefault="001710F4">
      <w:pPr>
        <w:pStyle w:val="ListParagraph"/>
        <w:ind w:left="1080"/>
        <w:jc w:val="both"/>
        <w:rPr>
          <w:rFonts w:ascii="Calibri" w:hAnsi="Calibri" w:cs="Calibri"/>
        </w:rPr>
      </w:pPr>
      <w:r>
        <w:rPr>
          <w:rFonts w:cs="Calibri"/>
        </w:rPr>
        <w:t xml:space="preserve"> [Select one: only me (the enumerator), only me (the enumerator) and the researchers, only the researchers, I am not sure]</w:t>
      </w:r>
    </w:p>
    <w:p w14:paraId="193C6E9D" w14:textId="77777777" w:rsidR="00A90EB9" w:rsidRDefault="00A90EB9">
      <w:pPr>
        <w:pStyle w:val="ListParagraph"/>
        <w:ind w:left="1080"/>
        <w:jc w:val="both"/>
        <w:rPr>
          <w:rFonts w:ascii="Calibri" w:hAnsi="Calibri" w:cs="Calibri"/>
        </w:rPr>
      </w:pPr>
    </w:p>
    <w:p w14:paraId="3E6C324F" w14:textId="77777777" w:rsidR="00A90EB9" w:rsidRDefault="001710F4">
      <w:pPr>
        <w:pStyle w:val="ListParagraph"/>
        <w:numPr>
          <w:ilvl w:val="0"/>
          <w:numId w:val="26"/>
        </w:numPr>
        <w:spacing w:line="276" w:lineRule="auto"/>
        <w:ind w:left="1080"/>
        <w:jc w:val="both"/>
        <w:rPr>
          <w:rFonts w:ascii="Calibri" w:hAnsi="Calibri" w:cs="Calibri"/>
        </w:rPr>
      </w:pPr>
      <w:r>
        <w:rPr>
          <w:rFonts w:cs="Calibri"/>
        </w:rPr>
        <w:t>[Version 2</w:t>
      </w:r>
      <w:ins w:id="499" w:author="עדה גונזלץ-טורס" w:date="2024-11-25T14:41:00Z">
        <w:r>
          <w:rPr>
            <w:rFonts w:cs="Calibri"/>
          </w:rPr>
          <w:t>high and 2switch</w:t>
        </w:r>
      </w:ins>
      <w:r>
        <w:rPr>
          <w:rFonts w:cs="Calibri"/>
        </w:rPr>
        <w:t>]: How many responses will the system automatically record as “Yes”?</w:t>
      </w:r>
    </w:p>
    <w:p w14:paraId="57D2E028" w14:textId="77777777" w:rsidR="00A90EB9" w:rsidRDefault="001710F4">
      <w:pPr>
        <w:pStyle w:val="ListParagraph"/>
        <w:ind w:left="1080"/>
        <w:jc w:val="both"/>
        <w:rPr>
          <w:rFonts w:ascii="Calibri" w:hAnsi="Calibri" w:cs="Calibri"/>
        </w:rPr>
      </w:pPr>
      <w:r>
        <w:rPr>
          <w:rFonts w:cs="Calibri"/>
        </w:rPr>
        <w:lastRenderedPageBreak/>
        <w:t xml:space="preserve"> [Select one: 0, 1 out of 5 responses, 1 out of 20 responses, 1 out of 100 responses, I am not sure]</w:t>
      </w:r>
    </w:p>
    <w:p w14:paraId="4FEE481B" w14:textId="77777777" w:rsidR="00A90EB9" w:rsidRDefault="001710F4">
      <w:pPr>
        <w:spacing w:line="276" w:lineRule="auto"/>
        <w:ind w:left="1080"/>
        <w:jc w:val="both"/>
        <w:rPr>
          <w:rFonts w:ascii="Calibri" w:hAnsi="Calibri" w:cs="Calibri"/>
        </w:rPr>
      </w:pPr>
      <w:r>
        <w:rPr>
          <w:rFonts w:cs="Calibri"/>
        </w:rPr>
        <w:t xml:space="preserve">[Version </w:t>
      </w:r>
      <w:ins w:id="500" w:author="עדה גונזלץ-טורס" w:date="2024-11-25T14:41:00Z">
        <w:r>
          <w:rPr>
            <w:rFonts w:cs="Calibri"/>
          </w:rPr>
          <w:t>2low</w:t>
        </w:r>
      </w:ins>
      <w:del w:id="501" w:author="עדה גונזלץ-טורס" w:date="2024-11-25T14:41:00Z">
        <w:r>
          <w:rPr>
            <w:rFonts w:cs="Calibri"/>
          </w:rPr>
          <w:delText>3</w:delText>
        </w:r>
      </w:del>
      <w:r>
        <w:rPr>
          <w:rFonts w:cs="Calibri"/>
        </w:rPr>
        <w:t>]: How many responses will the system automatically record as “Yes” For every 100 interviews with workers?</w:t>
      </w:r>
    </w:p>
    <w:p w14:paraId="03510B07" w14:textId="77777777" w:rsidR="00A90EB9" w:rsidRDefault="001710F4">
      <w:pPr>
        <w:pStyle w:val="ListParagraph"/>
        <w:ind w:left="1080"/>
        <w:jc w:val="both"/>
        <w:rPr>
          <w:rFonts w:ascii="Calibri" w:hAnsi="Calibri" w:cs="Calibri"/>
        </w:rPr>
      </w:pPr>
      <w:r>
        <w:rPr>
          <w:rFonts w:cs="Calibri"/>
        </w:rPr>
        <w:t xml:space="preserve"> [Select one: at least 1 response will be recorded as yes; at least 5 responses will be recorded as yes; at least 20 responses will be recorded as yes; I am not sure]</w:t>
      </w:r>
    </w:p>
    <w:p w14:paraId="5720CF80" w14:textId="77777777" w:rsidR="00A90EB9" w:rsidRDefault="001710F4">
      <w:r>
        <w:rPr>
          <w:i/>
          <w:iCs/>
        </w:rPr>
        <w:t>Instructions to survey enumerator: Survey enumerator reports correct answers to respondent after asking both questions:</w:t>
      </w:r>
    </w:p>
    <w:p w14:paraId="20C5580B" w14:textId="77777777" w:rsidR="00A90EB9" w:rsidRDefault="001710F4">
      <w:pPr>
        <w:jc w:val="both"/>
        <w:rPr>
          <w:rFonts w:ascii="Calibri" w:hAnsi="Calibri" w:cs="Calibri"/>
        </w:rPr>
      </w:pPr>
      <w:r>
        <w:rPr>
          <w:rFonts w:cs="Calibri"/>
        </w:rPr>
        <w:t xml:space="preserve">“If you respond “Yes”, the system is designed so that no one can ever know this for sure, except for me and you. </w:t>
      </w:r>
    </w:p>
    <w:p w14:paraId="4DCF4FBF" w14:textId="77777777" w:rsidR="00A90EB9" w:rsidRDefault="001710F4">
      <w:pPr>
        <w:pStyle w:val="ListParagraph"/>
        <w:numPr>
          <w:ilvl w:val="0"/>
          <w:numId w:val="25"/>
        </w:numPr>
        <w:rPr>
          <w:del w:id="502" w:author="עדה גונזלץ-טורס" w:date="2024-11-25T14:41:00Z"/>
        </w:rPr>
      </w:pPr>
      <w:r>
        <w:t>Version 2</w:t>
      </w:r>
      <w:ins w:id="503" w:author="עדה גונזלץ-טורס" w:date="2024-11-25T14:41:00Z">
        <w:r>
          <w:t>high and 2switch</w:t>
        </w:r>
      </w:ins>
      <w:r>
        <w:t>: For every 5 interviews with workers, the system will record at least 1 of these responses as yes, so we can guarantee that anyone who says yes will not be the only person saying yes.</w:t>
      </w:r>
    </w:p>
    <w:p w14:paraId="2533439B" w14:textId="77777777" w:rsidR="00A90EB9" w:rsidRDefault="00A90EB9">
      <w:pPr>
        <w:pStyle w:val="ListParagraph"/>
        <w:numPr>
          <w:ilvl w:val="0"/>
          <w:numId w:val="25"/>
        </w:numPr>
      </w:pPr>
    </w:p>
    <w:p w14:paraId="3AB55665" w14:textId="77777777" w:rsidR="00A90EB9" w:rsidRDefault="001710F4">
      <w:pPr>
        <w:pStyle w:val="ListParagraph"/>
        <w:numPr>
          <w:ilvl w:val="0"/>
          <w:numId w:val="25"/>
        </w:numPr>
        <w:pPrChange w:id="504" w:author="עדה גונזלץ-טורס" w:date="2024-11-25T14:41:00Z">
          <w:pPr>
            <w:jc w:val="both"/>
          </w:pPr>
        </w:pPrChange>
      </w:pPr>
      <w:r>
        <w:t xml:space="preserve">Version </w:t>
      </w:r>
      <w:ins w:id="505" w:author="עדה גונזלץ-טורס" w:date="2024-11-25T14:41:00Z">
        <w:r>
          <w:t>2low</w:t>
        </w:r>
      </w:ins>
      <w:del w:id="506" w:author="עדה גונזלץ-טורס" w:date="2024-11-25T14:41:00Z">
        <w:r>
          <w:delText>3</w:delText>
        </w:r>
      </w:del>
      <w:r>
        <w:t>: For every 100 interviews with workers, the system will record at least</w:t>
      </w:r>
      <w:commentRangeStart w:id="507"/>
      <w:r>
        <w:t xml:space="preserve"> </w:t>
      </w:r>
      <w:del w:id="508" w:author="עדה גונזלץ-טורס" w:date="2024-11-25T14:41:00Z">
        <w:r>
          <w:delText xml:space="preserve">20 </w:delText>
        </w:r>
      </w:del>
      <w:ins w:id="509" w:author="עדה גונזלץ-טורס" w:date="2024-11-25T14:41:00Z">
        <w:r>
          <w:t xml:space="preserve">1 </w:t>
        </w:r>
      </w:ins>
      <w:commentRangeEnd w:id="507"/>
      <w:r>
        <w:commentReference w:id="507"/>
      </w:r>
      <w:r>
        <w:t>of these responses as yes, so we can guarantee that anyone who says yes will not be the only person saying yes.</w:t>
      </w:r>
    </w:p>
    <w:p w14:paraId="59C0264C" w14:textId="77777777" w:rsidR="00A90EB9" w:rsidRDefault="00A90EB9">
      <w:pPr>
        <w:pStyle w:val="ListParagraph"/>
        <w:pPrChange w:id="510" w:author="עדה גונזלץ-טורס" w:date="2024-11-18T13:43:00Z">
          <w:pPr>
            <w:pStyle w:val="ListParagraph"/>
            <w:numPr>
              <w:numId w:val="25"/>
            </w:numPr>
            <w:tabs>
              <w:tab w:val="num" w:pos="0"/>
            </w:tabs>
            <w:ind w:hanging="360"/>
          </w:pPr>
        </w:pPrChange>
      </w:pPr>
    </w:p>
    <w:p w14:paraId="3B8A27FF" w14:textId="77777777" w:rsidR="00A90EB9" w:rsidRDefault="001710F4">
      <w:pPr>
        <w:jc w:val="both"/>
        <w:rPr>
          <w:rFonts w:ascii="Calibri" w:hAnsi="Calibri" w:cs="Calibri"/>
        </w:rPr>
      </w:pPr>
      <w:r>
        <w:rPr>
          <w:rFonts w:cs="Calibri"/>
        </w:rPr>
        <w:t xml:space="preserve">Note that we can chat about your answers before we record them for good, but I don't know whether the system would record a NO as a YES.” </w:t>
      </w:r>
    </w:p>
    <w:p w14:paraId="3E2D3B2D" w14:textId="77777777" w:rsidR="00A90EB9" w:rsidRDefault="00A90EB9">
      <w:pPr>
        <w:spacing w:after="0" w:line="240" w:lineRule="auto"/>
      </w:pPr>
    </w:p>
    <w:p w14:paraId="68440982" w14:textId="77777777" w:rsidR="00A90EB9" w:rsidRDefault="001710F4">
      <w:pPr>
        <w:pStyle w:val="ListParagraph"/>
        <w:numPr>
          <w:ilvl w:val="0"/>
          <w:numId w:val="19"/>
        </w:numPr>
        <w:spacing w:after="0" w:line="240" w:lineRule="auto"/>
        <w:rPr>
          <w:bCs/>
        </w:rPr>
      </w:pPr>
      <w:r>
        <w:rPr>
          <w:bCs/>
        </w:rPr>
        <w:t xml:space="preserve">Do you have any questions for me? Select one: Yes; No. </w:t>
      </w:r>
    </w:p>
    <w:p w14:paraId="152DAA1A" w14:textId="77777777" w:rsidR="00A90EB9" w:rsidRDefault="00A90EB9">
      <w:pPr>
        <w:spacing w:after="0" w:line="240" w:lineRule="auto"/>
        <w:rPr>
          <w:bCs/>
        </w:rPr>
      </w:pPr>
    </w:p>
    <w:p w14:paraId="13E3742D" w14:textId="77777777" w:rsidR="00A90EB9" w:rsidRDefault="001710F4">
      <w:r>
        <w:rPr>
          <w:i/>
          <w:iCs/>
        </w:rPr>
        <w:t>Instructions: If yes, enumerator answers question(s) before continuing.</w:t>
      </w:r>
    </w:p>
    <w:p w14:paraId="17EC95D3" w14:textId="77777777" w:rsidR="00A90EB9" w:rsidRDefault="001710F4">
      <w:pPr>
        <w:jc w:val="both"/>
        <w:rPr>
          <w:rFonts w:ascii="Calibri" w:hAnsi="Calibri" w:cs="Calibri"/>
          <w:i/>
          <w:iCs/>
        </w:rPr>
      </w:pPr>
      <w:r>
        <w:rPr>
          <w:rFonts w:cs="Calibri"/>
          <w:i/>
          <w:iCs/>
        </w:rPr>
        <w:t xml:space="preserve">Survey programming: </w:t>
      </w:r>
    </w:p>
    <w:p w14:paraId="6A3C9152" w14:textId="77777777" w:rsidR="00A90EB9" w:rsidRDefault="001710F4">
      <w:pPr>
        <w:pStyle w:val="ListParagraph"/>
        <w:numPr>
          <w:ilvl w:val="3"/>
          <w:numId w:val="30"/>
        </w:numPr>
        <w:ind w:left="1080"/>
        <w:jc w:val="both"/>
        <w:rPr>
          <w:rFonts w:ascii="Calibri" w:hAnsi="Calibri" w:cs="Calibri"/>
          <w:i/>
          <w:iCs/>
        </w:rPr>
      </w:pPr>
      <w:r>
        <w:rPr>
          <w:rFonts w:cs="Calibri"/>
          <w:i/>
          <w:iCs/>
        </w:rPr>
        <w:t xml:space="preserve">If Section 1, Question 16 == No, and Section 1.B, Question 7 == No, skip to question 11. </w:t>
      </w:r>
    </w:p>
    <w:p w14:paraId="309FF68B" w14:textId="77777777" w:rsidR="00A90EB9" w:rsidRDefault="001710F4">
      <w:pPr>
        <w:pStyle w:val="ListParagraph"/>
        <w:numPr>
          <w:ilvl w:val="4"/>
          <w:numId w:val="30"/>
        </w:numPr>
        <w:ind w:left="1080"/>
        <w:rPr>
          <w:rFonts w:ascii="Calibri" w:hAnsi="Calibri" w:cs="Calibri"/>
          <w:i/>
          <w:iCs/>
        </w:rPr>
      </w:pPr>
      <w:r>
        <w:rPr>
          <w:rFonts w:cs="Calibri"/>
          <w:i/>
          <w:iCs/>
        </w:rPr>
        <w:t xml:space="preserve">If Section 1, Question 16 == No, and Section 1.B, Question 7 == Yes, read aloud, </w:t>
      </w:r>
    </w:p>
    <w:p w14:paraId="03C200BA" w14:textId="77777777" w:rsidR="00A90EB9" w:rsidRDefault="001710F4">
      <w:pPr>
        <w:pStyle w:val="ListParagraph"/>
        <w:ind w:left="1080"/>
        <w:rPr>
          <w:rFonts w:ascii="Calibri" w:hAnsi="Calibri" w:cs="Calibri"/>
          <w:i/>
          <w:iCs/>
        </w:rPr>
      </w:pPr>
      <w:r>
        <w:rPr>
          <w:rFonts w:cs="Calibri"/>
          <w:i/>
          <w:iCs/>
        </w:rPr>
        <w:t xml:space="preserve">“I am first going to ask you about your current factory, </w:t>
      </w:r>
      <w:r>
        <w:rPr>
          <w:rFonts w:cs="Calibri"/>
        </w:rPr>
        <w:t>[</w:t>
      </w:r>
      <w:r>
        <w:rPr>
          <w:rFonts w:cs="Calibri"/>
          <w:highlight w:val="green"/>
        </w:rPr>
        <w:t>INSERT NEW FACTORY NAME FROM SECTION 1.B QUESTION 8</w:t>
      </w:r>
      <w:r>
        <w:rPr>
          <w:rFonts w:cs="Calibri"/>
        </w:rPr>
        <w:t>]</w:t>
      </w:r>
      <w:r>
        <w:rPr>
          <w:rFonts w:cs="Calibri"/>
          <w:i/>
          <w:iCs/>
        </w:rPr>
        <w:t>.</w:t>
      </w:r>
      <w:r>
        <w:rPr>
          <w:rFonts w:cs="Calibri"/>
        </w:rPr>
        <w:t xml:space="preserve"> </w:t>
      </w:r>
      <w:r>
        <w:rPr>
          <w:rFonts w:cs="Calibri"/>
          <w:i/>
          <w:iCs/>
        </w:rPr>
        <w:t xml:space="preserve">Please answer about your experience since joining the factory. I will then ask you about your previous factory.” </w:t>
      </w:r>
    </w:p>
    <w:p w14:paraId="44A284F6" w14:textId="77777777" w:rsidR="00A90EB9" w:rsidRDefault="001710F4">
      <w:pPr>
        <w:pStyle w:val="ListParagraph"/>
        <w:numPr>
          <w:ilvl w:val="1"/>
          <w:numId w:val="30"/>
        </w:numPr>
        <w:ind w:left="1080"/>
      </w:pPr>
      <w:r>
        <w:t>Otherwise, CONTINUE.</w:t>
      </w:r>
    </w:p>
    <w:p w14:paraId="29D39D59" w14:textId="77777777" w:rsidR="00A90EB9" w:rsidRDefault="00A90EB9">
      <w:pPr>
        <w:spacing w:after="0" w:line="240" w:lineRule="auto"/>
        <w:rPr>
          <w:bCs/>
        </w:rPr>
      </w:pPr>
    </w:p>
    <w:p w14:paraId="364819DA" w14:textId="77777777" w:rsidR="00A90EB9" w:rsidRDefault="001710F4">
      <w:pPr>
        <w:pStyle w:val="ListParagraph"/>
        <w:ind w:left="0"/>
        <w:rPr>
          <w:b/>
        </w:rPr>
      </w:pPr>
      <w:r>
        <w:rPr>
          <w:b/>
        </w:rPr>
        <w:t>Part A: Current Factory:</w:t>
      </w:r>
    </w:p>
    <w:p w14:paraId="071494B8" w14:textId="77777777" w:rsidR="00A90EB9" w:rsidRDefault="00A90EB9">
      <w:pPr>
        <w:pStyle w:val="ListParagraph"/>
        <w:ind w:left="0"/>
        <w:rPr>
          <w:b/>
        </w:rPr>
      </w:pPr>
    </w:p>
    <w:p w14:paraId="3B9A0620" w14:textId="77777777" w:rsidR="00A90EB9" w:rsidRDefault="001710F4">
      <w:pPr>
        <w:pStyle w:val="ListParagraph"/>
        <w:ind w:left="0"/>
        <w:rPr>
          <w:bCs/>
          <w:i/>
          <w:iCs/>
        </w:rPr>
      </w:pPr>
      <w:commentRangeStart w:id="511"/>
      <w:r>
        <w:rPr>
          <w:bCs/>
          <w:i/>
          <w:iCs/>
        </w:rPr>
        <w:t xml:space="preserve">Survey programming: </w:t>
      </w:r>
      <w:commentRangeEnd w:id="511"/>
      <w:r>
        <w:commentReference w:id="511"/>
      </w:r>
    </w:p>
    <w:p w14:paraId="1EE9C4B5" w14:textId="7DF832F3" w:rsidR="00A90EB9" w:rsidRDefault="001710F4">
      <w:pPr>
        <w:pStyle w:val="ListParagraph"/>
      </w:pPr>
      <w:r>
        <w:rPr>
          <w:bCs/>
          <w:i/>
          <w:iCs/>
        </w:rPr>
        <w:t xml:space="preserve">All respondents </w:t>
      </w:r>
      <w:del w:id="512" w:author="עדה גונזלץ-טורס" w:date="2024-11-18T14:05:00Z">
        <w:r>
          <w:rPr>
            <w:bCs/>
            <w:i/>
            <w:iCs/>
          </w:rPr>
          <w:delText xml:space="preserve">are randomly assigned to version A or B </w:delText>
        </w:r>
        <w:r>
          <w:rPr>
            <w:i/>
            <w:iCs/>
          </w:rPr>
          <w:delText xml:space="preserve">of Questions 3 and 4 </w:delText>
        </w:r>
        <w:r>
          <w:rPr>
            <w:bCs/>
            <w:i/>
            <w:iCs/>
          </w:rPr>
          <w:delText xml:space="preserve">with 50% probability. So if version A (B) is assigned to question 3, then version A (B) is also the one assigned to question 4.All respondents respond to </w:delText>
        </w:r>
        <w:r>
          <w:rPr>
            <w:i/>
            <w:iCs/>
          </w:rPr>
          <w:delText>Question 5</w:delText>
        </w:r>
      </w:del>
      <w:ins w:id="513" w:author="עדה גונזלץ-טורס" w:date="2024-11-18T14:05:00Z">
        <w:r>
          <w:rPr>
            <w:bCs/>
            <w:i/>
            <w:iCs/>
          </w:rPr>
          <w:t>respond to all</w:t>
        </w:r>
      </w:ins>
      <w:ins w:id="514" w:author="עדה גונזלץ-טורס" w:date="2024-11-26T16:13:00Z">
        <w:r w:rsidR="002C4A95">
          <w:rPr>
            <w:bCs/>
            <w:i/>
            <w:iCs/>
          </w:rPr>
          <w:t xml:space="preserve"> </w:t>
        </w:r>
      </w:ins>
      <w:ins w:id="515" w:author="עדה גונזלץ-טורס" w:date="2024-11-18T14:05:00Z">
        <w:r>
          <w:rPr>
            <w:bCs/>
            <w:i/>
            <w:iCs/>
          </w:rPr>
          <w:t xml:space="preserve">questions in the same order; what changes is the garbling rate applied </w:t>
        </w:r>
      </w:ins>
      <w:ins w:id="516" w:author="עדה גונזלץ-טורס" w:date="2024-11-26T16:13:00Z">
        <w:r w:rsidR="00A1507F">
          <w:rPr>
            <w:bCs/>
            <w:i/>
            <w:iCs/>
          </w:rPr>
          <w:t>depending on whether it is Version 2</w:t>
        </w:r>
      </w:ins>
      <w:ins w:id="517" w:author="עדה גונזלץ-טורס" w:date="2024-11-26T16:14:00Z">
        <w:r w:rsidR="00A1507F">
          <w:rPr>
            <w:bCs/>
            <w:i/>
            <w:iCs/>
          </w:rPr>
          <w:t>high 2low or 2switch</w:t>
        </w:r>
      </w:ins>
      <w:r>
        <w:rPr>
          <w:bCs/>
          <w:i/>
          <w:iCs/>
        </w:rPr>
        <w:t xml:space="preserve">. </w:t>
      </w:r>
    </w:p>
    <w:p w14:paraId="092C0762" w14:textId="77777777" w:rsidR="00A90EB9" w:rsidRDefault="001710F4">
      <w:pPr>
        <w:jc w:val="both"/>
        <w:rPr>
          <w:rFonts w:ascii="Calibri" w:hAnsi="Calibri" w:cs="Calibri"/>
          <w:i/>
          <w:iCs/>
        </w:rPr>
      </w:pPr>
      <w:r>
        <w:rPr>
          <w:rFonts w:cs="Calibri"/>
          <w:i/>
          <w:iCs/>
        </w:rPr>
        <w:t xml:space="preserve">Survey programming: </w:t>
      </w:r>
    </w:p>
    <w:p w14:paraId="7923F3D8" w14:textId="077D6F15" w:rsidR="00A90EB9" w:rsidRDefault="001710F4">
      <w:pPr>
        <w:pStyle w:val="ListParagraph"/>
        <w:numPr>
          <w:ilvl w:val="1"/>
          <w:numId w:val="31"/>
        </w:numPr>
        <w:jc w:val="both"/>
      </w:pPr>
      <w:r>
        <w:rPr>
          <w:rFonts w:cs="Calibri"/>
          <w:i/>
          <w:iCs/>
        </w:rPr>
        <w:t xml:space="preserve">If Section 1, Question </w:t>
      </w:r>
      <w:del w:id="518" w:author="עדה גונזלץ-טורס" w:date="2024-11-18T14:10:00Z">
        <w:r>
          <w:rPr>
            <w:rFonts w:cs="Calibri"/>
            <w:i/>
            <w:iCs/>
          </w:rPr>
          <w:delText xml:space="preserve">17 </w:delText>
        </w:r>
      </w:del>
      <w:ins w:id="519" w:author="עדה גונזלץ-טורס" w:date="2024-11-18T14:10:00Z">
        <w:r>
          <w:rPr>
            <w:rFonts w:cs="Calibri"/>
            <w:i/>
            <w:iCs/>
          </w:rPr>
          <w:t xml:space="preserve">19 </w:t>
        </w:r>
      </w:ins>
      <w:r>
        <w:rPr>
          <w:rFonts w:cs="Calibri"/>
          <w:i/>
          <w:iCs/>
        </w:rPr>
        <w:t>&gt;= [survey date – 12 months], OR [survey date - Section 1.B, Question 9 &gt;= 12 months], begin questions 3</w:t>
      </w:r>
      <w:ins w:id="520" w:author="עדה גונזלץ-טורס" w:date="2024-11-26T16:15:00Z">
        <w:r w:rsidR="0036528F">
          <w:rPr>
            <w:rFonts w:cs="Calibri"/>
            <w:i/>
            <w:iCs/>
          </w:rPr>
          <w:t xml:space="preserve"> and 6</w:t>
        </w:r>
      </w:ins>
      <w:del w:id="521" w:author="עדה גונזלץ-טורס" w:date="2024-11-26T16:15:00Z">
        <w:r w:rsidDel="0036528F">
          <w:rPr>
            <w:rFonts w:cs="Calibri"/>
            <w:i/>
            <w:iCs/>
          </w:rPr>
          <w:delText>-5</w:delText>
        </w:r>
      </w:del>
      <w:r>
        <w:rPr>
          <w:rFonts w:cs="Calibri"/>
          <w:i/>
          <w:iCs/>
        </w:rPr>
        <w:t xml:space="preserve"> “In the past year,” </w:t>
      </w:r>
    </w:p>
    <w:p w14:paraId="734E9CFA" w14:textId="30448784" w:rsidR="00A90EB9" w:rsidRDefault="001710F4">
      <w:pPr>
        <w:pStyle w:val="ListParagraph"/>
        <w:numPr>
          <w:ilvl w:val="1"/>
          <w:numId w:val="31"/>
        </w:numPr>
        <w:jc w:val="both"/>
      </w:pPr>
      <w:r>
        <w:rPr>
          <w:i/>
          <w:iCs/>
        </w:rPr>
        <w:t>Otherwise,</w:t>
      </w:r>
      <w:r>
        <w:t xml:space="preserve"> </w:t>
      </w:r>
      <w:r>
        <w:rPr>
          <w:rFonts w:cs="Calibri"/>
          <w:i/>
          <w:iCs/>
        </w:rPr>
        <w:t>begin questions 3</w:t>
      </w:r>
      <w:ins w:id="522" w:author="עדה גונזלץ-טורס" w:date="2024-11-26T16:15:00Z">
        <w:r w:rsidR="00D71FE5">
          <w:rPr>
            <w:rFonts w:cs="Calibri"/>
            <w:i/>
            <w:iCs/>
          </w:rPr>
          <w:t xml:space="preserve"> and 6</w:t>
        </w:r>
      </w:ins>
      <w:del w:id="523" w:author="עדה גונזלץ-טורס" w:date="2024-11-26T16:15:00Z">
        <w:r w:rsidDel="00D71FE5">
          <w:rPr>
            <w:rFonts w:cs="Calibri"/>
            <w:i/>
            <w:iCs/>
          </w:rPr>
          <w:delText>-5</w:delText>
        </w:r>
      </w:del>
      <w:r>
        <w:rPr>
          <w:rFonts w:cs="Calibri"/>
          <w:i/>
          <w:iCs/>
        </w:rPr>
        <w:t xml:space="preserve"> “Since you joined,”</w:t>
      </w:r>
    </w:p>
    <w:p w14:paraId="29E9183C" w14:textId="77777777" w:rsidR="00A90EB9" w:rsidRDefault="00A90EB9">
      <w:pPr>
        <w:pStyle w:val="ListParagraph"/>
        <w:ind w:left="0"/>
        <w:rPr>
          <w:del w:id="524" w:author="עדה גונזלץ-טורס" w:date="2024-11-25T14:52:00Z"/>
        </w:rPr>
        <w:pPrChange w:id="525" w:author="עדה גונזלץ-טורס" w:date="2024-11-18T14:11:00Z">
          <w:pPr>
            <w:pStyle w:val="ListParagraph"/>
            <w:numPr>
              <w:numId w:val="31"/>
            </w:numPr>
            <w:tabs>
              <w:tab w:val="num" w:pos="0"/>
            </w:tabs>
            <w:ind w:left="1440" w:hanging="360"/>
            <w:jc w:val="both"/>
          </w:pPr>
        </w:pPrChange>
      </w:pPr>
    </w:p>
    <w:p w14:paraId="6E53818C" w14:textId="77777777" w:rsidR="00A90EB9" w:rsidRDefault="001710F4">
      <w:pPr>
        <w:pStyle w:val="ListParagraph"/>
        <w:numPr>
          <w:ilvl w:val="0"/>
          <w:numId w:val="19"/>
        </w:numPr>
        <w:spacing w:after="0" w:line="240" w:lineRule="auto"/>
        <w:rPr>
          <w:del w:id="526" w:author="עדה גונזלץ-טורס" w:date="2024-11-25T14:52:00Z"/>
          <w:b/>
        </w:rPr>
      </w:pPr>
      <w:del w:id="527" w:author="עדה גונזלץ-טורס" w:date="2024-11-25T14:52:00Z">
        <w:r>
          <w:delText xml:space="preserve">In the past year, has a manager or supervisor at your factory taken </w:delText>
        </w:r>
        <w:r>
          <w:rPr>
            <w:bCs/>
          </w:rPr>
          <w:delText>any</w:delText>
        </w:r>
        <w:r>
          <w:delText xml:space="preserve"> of the following actions toward you against your will?</w:delText>
        </w:r>
      </w:del>
    </w:p>
    <w:p w14:paraId="149DCA34" w14:textId="77777777" w:rsidR="00A90EB9" w:rsidRDefault="001710F4">
      <w:pPr>
        <w:pStyle w:val="ListParagraph"/>
        <w:numPr>
          <w:ilvl w:val="0"/>
          <w:numId w:val="12"/>
        </w:numPr>
        <w:rPr>
          <w:del w:id="528" w:author="עדה גונזלץ-טורס" w:date="2024-11-25T14:52:00Z"/>
        </w:rPr>
      </w:pPr>
      <w:del w:id="529" w:author="עדה גונזלץ-טורס" w:date="2024-11-25T14:52:00Z">
        <w:r>
          <w:delText xml:space="preserve">Threatened you </w:delText>
        </w:r>
      </w:del>
    </w:p>
    <w:p w14:paraId="0462E790" w14:textId="77777777" w:rsidR="00A90EB9" w:rsidRDefault="001710F4">
      <w:pPr>
        <w:pStyle w:val="ListParagraph"/>
        <w:numPr>
          <w:ilvl w:val="0"/>
          <w:numId w:val="12"/>
        </w:numPr>
        <w:rPr>
          <w:del w:id="530" w:author="עדה גונזלץ-טורס" w:date="2024-11-25T14:52:00Z"/>
        </w:rPr>
      </w:pPr>
      <w:del w:id="531" w:author="עדה גונזלץ-טורס" w:date="2024-11-25T14:52:00Z">
        <w:r>
          <w:delText xml:space="preserve">Told you that they will harm you if you do not agree to or fulfill their demands. </w:delText>
        </w:r>
      </w:del>
    </w:p>
    <w:p w14:paraId="615A3B67" w14:textId="77777777" w:rsidR="00A90EB9" w:rsidRDefault="00A90EB9">
      <w:pPr>
        <w:pStyle w:val="ListParagraph"/>
        <w:spacing w:after="0" w:line="240" w:lineRule="auto"/>
        <w:rPr>
          <w:del w:id="532" w:author="עדה גונזלץ-טורס" w:date="2024-11-25T14:52:00Z"/>
          <w:i/>
        </w:rPr>
      </w:pPr>
    </w:p>
    <w:p w14:paraId="5DA5D22E" w14:textId="77777777" w:rsidR="00A90EB9" w:rsidRDefault="001710F4">
      <w:pPr>
        <w:pStyle w:val="ListParagraph"/>
        <w:spacing w:after="0" w:line="240" w:lineRule="auto"/>
        <w:rPr>
          <w:del w:id="533" w:author="עדה גונזלץ-טורס" w:date="2024-11-25T14:52:00Z"/>
          <w:i/>
        </w:rPr>
      </w:pPr>
      <w:del w:id="534" w:author="עדה גונזלץ-טורס" w:date="2024-11-25T14:52:00Z">
        <w:r>
          <w:rPr>
            <w:i/>
          </w:rPr>
          <w:delText>Select one: Yes; No.</w:delText>
        </w:r>
        <w:bookmarkStart w:id="535" w:name="move182831492"/>
        <w:bookmarkEnd w:id="535"/>
      </w:del>
    </w:p>
    <w:p w14:paraId="3D7D20E7" w14:textId="77777777" w:rsidR="00A90EB9" w:rsidRDefault="00A90EB9">
      <w:pPr>
        <w:pStyle w:val="ListParagraph"/>
        <w:spacing w:after="0" w:line="240" w:lineRule="auto"/>
      </w:pPr>
    </w:p>
    <w:p w14:paraId="046410DE" w14:textId="77777777" w:rsidR="00A90EB9" w:rsidRDefault="001710F4">
      <w:pPr>
        <w:pStyle w:val="ListParagraph"/>
        <w:ind w:left="0"/>
      </w:pPr>
      <w:ins w:id="536" w:author="עדה גונזלץ-טורס" w:date="2024-11-18T14:11:00Z">
        <w:r>
          <w:t>(For research team: physical harassment)</w:t>
        </w:r>
      </w:ins>
    </w:p>
    <w:p w14:paraId="0DE7CB0D" w14:textId="77777777" w:rsidR="00A90EB9" w:rsidRDefault="00A90EB9">
      <w:pPr>
        <w:pStyle w:val="ListParagraph"/>
        <w:spacing w:after="0" w:line="240" w:lineRule="auto"/>
      </w:pPr>
    </w:p>
    <w:p w14:paraId="10656042" w14:textId="696F1427" w:rsidR="00A90EB9" w:rsidRDefault="006A2B4C">
      <w:pPr>
        <w:pStyle w:val="ListParagraph"/>
        <w:numPr>
          <w:ilvl w:val="0"/>
          <w:numId w:val="19"/>
        </w:numPr>
        <w:spacing w:after="0" w:line="240" w:lineRule="auto"/>
      </w:pPr>
      <w:ins w:id="537" w:author="עדה גונזלץ-טורס" w:date="2024-11-26T16:15:00Z">
        <w:r>
          <w:rPr>
            <w:bCs/>
          </w:rPr>
          <w:lastRenderedPageBreak/>
          <w:t xml:space="preserve">In </w:t>
        </w:r>
      </w:ins>
      <w:del w:id="538" w:author="עדה גונזלץ-טורס" w:date="2024-11-18T14:12:00Z">
        <w:r>
          <w:rPr>
            <w:bCs/>
          </w:rPr>
          <w:delText xml:space="preserve">[Version A] </w:delText>
        </w:r>
        <w:r>
          <w:delText xml:space="preserve">In </w:delText>
        </w:r>
      </w:del>
      <w:r>
        <w:t xml:space="preserve">the past year, has a manager or supervisor at your factory taken </w:t>
      </w:r>
      <w:r>
        <w:rPr>
          <w:bCs/>
        </w:rPr>
        <w:t>any</w:t>
      </w:r>
      <w:r>
        <w:t xml:space="preserve"> of the following actions toward you against your will?</w:t>
      </w:r>
    </w:p>
    <w:p w14:paraId="1C2A6FBD" w14:textId="77777777" w:rsidR="00A90EB9" w:rsidRDefault="001710F4">
      <w:pPr>
        <w:numPr>
          <w:ilvl w:val="0"/>
          <w:numId w:val="11"/>
        </w:numPr>
        <w:spacing w:after="0" w:line="240" w:lineRule="auto"/>
        <w:ind w:left="1440"/>
        <w:rPr>
          <w:color w:val="000000" w:themeColor="text1"/>
        </w:rPr>
      </w:pPr>
      <w:r>
        <w:rPr>
          <w:color w:val="000000" w:themeColor="text1"/>
        </w:rPr>
        <w:t>Hit, slapped, or punched you;</w:t>
      </w:r>
    </w:p>
    <w:p w14:paraId="230D5C23" w14:textId="77777777" w:rsidR="00A90EB9" w:rsidRDefault="001710F4">
      <w:pPr>
        <w:numPr>
          <w:ilvl w:val="0"/>
          <w:numId w:val="11"/>
        </w:numPr>
        <w:spacing w:after="0" w:line="240" w:lineRule="auto"/>
        <w:ind w:left="1440"/>
        <w:rPr>
          <w:color w:val="000000" w:themeColor="text1"/>
        </w:rPr>
      </w:pPr>
      <w:r>
        <w:rPr>
          <w:color w:val="000000" w:themeColor="text1"/>
        </w:rPr>
        <w:t>Cut or stabbed you;</w:t>
      </w:r>
    </w:p>
    <w:p w14:paraId="52946036" w14:textId="77777777" w:rsidR="00A90EB9" w:rsidRDefault="001710F4">
      <w:pPr>
        <w:numPr>
          <w:ilvl w:val="0"/>
          <w:numId w:val="11"/>
        </w:numPr>
        <w:spacing w:after="0" w:line="240" w:lineRule="auto"/>
        <w:ind w:left="1440"/>
        <w:rPr>
          <w:color w:val="000000" w:themeColor="text1"/>
        </w:rPr>
      </w:pPr>
      <w:r>
        <w:rPr>
          <w:color w:val="000000" w:themeColor="text1"/>
        </w:rPr>
        <w:t>Tripped you;</w:t>
      </w:r>
    </w:p>
    <w:p w14:paraId="213BEBFC" w14:textId="77777777" w:rsidR="00A90EB9" w:rsidRDefault="001710F4">
      <w:pPr>
        <w:numPr>
          <w:ilvl w:val="0"/>
          <w:numId w:val="11"/>
        </w:numPr>
        <w:spacing w:after="0" w:line="240" w:lineRule="auto"/>
        <w:ind w:left="1440"/>
        <w:rPr>
          <w:color w:val="000000" w:themeColor="text1"/>
        </w:rPr>
      </w:pPr>
      <w:r>
        <w:rPr>
          <w:color w:val="000000" w:themeColor="text1"/>
        </w:rPr>
        <w:t>Otherwise intentionally caused you physical harm</w:t>
      </w:r>
    </w:p>
    <w:p w14:paraId="12D8D966" w14:textId="77777777" w:rsidR="00A90EB9" w:rsidRDefault="00A90EB9">
      <w:pPr>
        <w:pStyle w:val="ListParagraph"/>
        <w:spacing w:after="0" w:line="240" w:lineRule="auto"/>
        <w:rPr>
          <w:i/>
        </w:rPr>
      </w:pPr>
    </w:p>
    <w:p w14:paraId="2418D009" w14:textId="77777777" w:rsidR="00A90EB9" w:rsidRDefault="001710F4">
      <w:pPr>
        <w:pStyle w:val="ListParagraph"/>
        <w:spacing w:after="0" w:line="240" w:lineRule="auto"/>
      </w:pPr>
      <w:r>
        <w:rPr>
          <w:i/>
        </w:rPr>
        <w:t>Select one: Yes; No.</w:t>
      </w:r>
    </w:p>
    <w:p w14:paraId="66F1A2AA" w14:textId="77777777" w:rsidR="00A90EB9" w:rsidRDefault="00A90EB9">
      <w:pPr>
        <w:pStyle w:val="ListParagraph"/>
      </w:pPr>
    </w:p>
    <w:p w14:paraId="5EFA32D7" w14:textId="77777777" w:rsidR="00A90EB9" w:rsidRDefault="001710F4">
      <w:pPr>
        <w:pStyle w:val="ListParagraph"/>
        <w:ind w:left="0"/>
        <w:rPr>
          <w:ins w:id="539" w:author="עדה גונזלץ-טורס" w:date="2024-11-18T14:13:00Z"/>
          <w:bCs/>
          <w:i/>
          <w:iCs/>
        </w:rPr>
      </w:pPr>
      <w:ins w:id="540" w:author="עדה גונזלץ-טורס" w:date="2024-11-18T14:13:00Z">
        <w:r>
          <w:rPr>
            <w:bCs/>
            <w:i/>
            <w:iCs/>
          </w:rPr>
          <w:t>Survey programming: the system randomly allocated HG Versions 2</w:t>
        </w:r>
      </w:ins>
      <w:ins w:id="541" w:author="עדה גונזלץ-טורס" w:date="2024-11-25T14:44:00Z">
        <w:r>
          <w:rPr>
            <w:bCs/>
            <w:i/>
            <w:iCs/>
          </w:rPr>
          <w:t>high</w:t>
        </w:r>
      </w:ins>
      <w:ins w:id="542" w:author="עדה גונזלץ-טורס" w:date="2024-11-18T14:13:00Z">
        <w:r>
          <w:rPr>
            <w:bCs/>
            <w:i/>
            <w:iCs/>
          </w:rPr>
          <w:t>, 2</w:t>
        </w:r>
      </w:ins>
      <w:ins w:id="543" w:author="עדה גונזלץ-טורס" w:date="2024-11-25T14:44:00Z">
        <w:r>
          <w:rPr>
            <w:bCs/>
            <w:i/>
            <w:iCs/>
          </w:rPr>
          <w:t>low</w:t>
        </w:r>
      </w:ins>
      <w:ins w:id="544" w:author="עדה גונזלץ-טורס" w:date="2024-11-18T14:13:00Z">
        <w:r>
          <w:rPr>
            <w:bCs/>
            <w:i/>
            <w:iCs/>
          </w:rPr>
          <w:t>, or 2</w:t>
        </w:r>
      </w:ins>
      <w:ins w:id="545" w:author="עדה גונזלץ-טורס" w:date="2024-11-25T14:44:00Z">
        <w:r>
          <w:rPr>
            <w:bCs/>
            <w:i/>
            <w:iCs/>
          </w:rPr>
          <w:t>switch</w:t>
        </w:r>
      </w:ins>
      <w:ins w:id="546" w:author="עדה גונזלץ-טורס" w:date="2024-11-18T14:13:00Z">
        <w:r>
          <w:rPr>
            <w:bCs/>
            <w:i/>
            <w:iCs/>
          </w:rPr>
          <w:t xml:space="preserve"> above.</w:t>
        </w:r>
      </w:ins>
    </w:p>
    <w:p w14:paraId="3F7D4F34" w14:textId="77777777" w:rsidR="00A90EB9" w:rsidRDefault="00A90EB9">
      <w:pPr>
        <w:pStyle w:val="ListParagraph"/>
        <w:ind w:left="0"/>
        <w:rPr>
          <w:ins w:id="547" w:author="עדה גונזלץ-טורס" w:date="2024-11-18T14:13:00Z"/>
          <w:bCs/>
          <w:i/>
          <w:iCs/>
        </w:rPr>
      </w:pPr>
    </w:p>
    <w:p w14:paraId="45544359" w14:textId="77777777" w:rsidR="00A90EB9" w:rsidRDefault="001710F4">
      <w:pPr>
        <w:pStyle w:val="ListParagraph"/>
        <w:ind w:left="0"/>
        <w:rPr>
          <w:ins w:id="548" w:author="עדה גונזלץ-טורס" w:date="2024-11-18T14:13:00Z"/>
          <w:bCs/>
          <w:i/>
          <w:iCs/>
        </w:rPr>
      </w:pPr>
      <w:ins w:id="549" w:author="עדה גונזלץ-טורס" w:date="2024-11-18T14:13:00Z">
        <w:r>
          <w:rPr>
            <w:bCs/>
            <w:i/>
            <w:iCs/>
          </w:rPr>
          <w:t>If Version == 2</w:t>
        </w:r>
      </w:ins>
      <w:ins w:id="550" w:author="עדה גונזלץ-טורס" w:date="2024-11-25T14:44:00Z">
        <w:r>
          <w:rPr>
            <w:bCs/>
            <w:i/>
            <w:iCs/>
          </w:rPr>
          <w:t>high</w:t>
        </w:r>
      </w:ins>
      <w:ins w:id="551" w:author="עדה גונזלץ-טורס" w:date="2024-11-18T14:13:00Z">
        <w:r>
          <w:rPr>
            <w:bCs/>
            <w:i/>
            <w:iCs/>
          </w:rPr>
          <w:t xml:space="preserve"> or 2</w:t>
        </w:r>
      </w:ins>
      <w:ins w:id="552" w:author="עדה גונזלץ-טורס" w:date="2024-11-25T14:44:00Z">
        <w:r>
          <w:rPr>
            <w:bCs/>
            <w:i/>
            <w:iCs/>
          </w:rPr>
          <w:t>low</w:t>
        </w:r>
      </w:ins>
      <w:ins w:id="553" w:author="עדה גונזלץ-טורס" w:date="2024-11-18T14:13:00Z">
        <w:r>
          <w:rPr>
            <w:bCs/>
            <w:i/>
            <w:iCs/>
          </w:rPr>
          <w:t xml:space="preserve">, </w:t>
        </w:r>
      </w:ins>
      <w:ins w:id="554" w:author="עדה גונזלץ-טורס" w:date="2024-11-18T14:14:00Z">
        <w:r>
          <w:rPr>
            <w:bCs/>
            <w:i/>
            <w:iCs/>
          </w:rPr>
          <w:t>read t</w:t>
        </w:r>
      </w:ins>
      <w:ins w:id="555" w:author="עדה גונזלץ-טורס" w:date="2024-11-18T14:15:00Z">
        <w:r>
          <w:rPr>
            <w:bCs/>
            <w:i/>
            <w:iCs/>
          </w:rPr>
          <w:t xml:space="preserve">he following out load before </w:t>
        </w:r>
      </w:ins>
      <w:ins w:id="556" w:author="עדה גונזלץ-טורס" w:date="2024-11-18T14:13:00Z">
        <w:r>
          <w:rPr>
            <w:bCs/>
            <w:i/>
            <w:iCs/>
          </w:rPr>
          <w:t>continu</w:t>
        </w:r>
      </w:ins>
      <w:ins w:id="557" w:author="עדה גונזלץ-טורס" w:date="2024-11-18T14:15:00Z">
        <w:r>
          <w:rPr>
            <w:bCs/>
            <w:i/>
            <w:iCs/>
          </w:rPr>
          <w:t>ing</w:t>
        </w:r>
      </w:ins>
      <w:ins w:id="558" w:author="עדה גונזלץ-טורס" w:date="2024-11-18T14:13:00Z">
        <w:r>
          <w:rPr>
            <w:bCs/>
            <w:i/>
            <w:iCs/>
          </w:rPr>
          <w:t xml:space="preserve"> to question 5.</w:t>
        </w:r>
      </w:ins>
    </w:p>
    <w:p w14:paraId="4CA895C8" w14:textId="77777777" w:rsidR="00A90EB9" w:rsidRDefault="00A90EB9">
      <w:pPr>
        <w:pStyle w:val="ListParagraph"/>
        <w:ind w:left="0"/>
        <w:rPr>
          <w:ins w:id="559" w:author="עדה גונזלץ-טורס" w:date="2024-11-18T14:14:00Z"/>
          <w:bCs/>
          <w:i/>
          <w:iCs/>
        </w:rPr>
      </w:pPr>
    </w:p>
    <w:p w14:paraId="7A86FB6F" w14:textId="77777777" w:rsidR="00A90EB9" w:rsidRDefault="001710F4">
      <w:pPr>
        <w:pStyle w:val="ListParagraph"/>
        <w:rPr>
          <w:ins w:id="560" w:author="עדה גונזלץ-טורס" w:date="2024-11-18T14:14:00Z"/>
          <w:i/>
          <w:iCs/>
        </w:rPr>
        <w:pPrChange w:id="561" w:author="עדה גונזלץ-טורס" w:date="2024-11-25T14:49:00Z">
          <w:pPr>
            <w:pStyle w:val="ListParagraph"/>
            <w:ind w:left="0"/>
          </w:pPr>
        </w:pPrChange>
      </w:pPr>
      <w:r>
        <w:rPr>
          <w:i/>
          <w:iCs/>
        </w:rPr>
        <w:t>Read out loud:</w:t>
      </w:r>
    </w:p>
    <w:p w14:paraId="2768D31A" w14:textId="77777777" w:rsidR="00A90EB9" w:rsidRDefault="001710F4">
      <w:pPr>
        <w:pStyle w:val="ListParagraph"/>
        <w:pPrChange w:id="562" w:author="עדה גונזלץ-טורס" w:date="2024-11-25T14:49:00Z">
          <w:pPr>
            <w:pStyle w:val="ListParagraph"/>
            <w:ind w:left="0"/>
          </w:pPr>
        </w:pPrChange>
      </w:pPr>
      <w:r>
        <w:rPr>
          <w:i/>
          <w:iCs/>
        </w:rPr>
        <w:tab/>
      </w:r>
      <w:ins w:id="563" w:author="עדה גונזלץ-טורס" w:date="2024-11-18T14:14:00Z">
        <w:r>
          <w:t>I am going to ask you another question.</w:t>
        </w:r>
      </w:ins>
    </w:p>
    <w:p w14:paraId="7B7756FF" w14:textId="77777777" w:rsidR="00A90EB9" w:rsidRDefault="00A90EB9">
      <w:pPr>
        <w:pStyle w:val="ListParagraph"/>
        <w:pPrChange w:id="564" w:author="עדה גונזלץ-טורס" w:date="2024-11-25T14:49:00Z">
          <w:pPr>
            <w:pStyle w:val="ListParagraph"/>
            <w:ind w:left="0"/>
          </w:pPr>
        </w:pPrChange>
      </w:pPr>
    </w:p>
    <w:p w14:paraId="2C516A93" w14:textId="77777777" w:rsidR="00A90EB9" w:rsidRDefault="001710F4">
      <w:pPr>
        <w:pStyle w:val="ListParagraph"/>
        <w:pPrChange w:id="565" w:author="עדה גונזלץ-טורס" w:date="2024-11-25T14:49:00Z">
          <w:pPr>
            <w:pStyle w:val="ListParagraph"/>
            <w:ind w:left="0"/>
          </w:pPr>
        </w:pPrChange>
      </w:pPr>
      <w:r>
        <w:t xml:space="preserve">Skip to question </w:t>
      </w:r>
      <w:ins w:id="566" w:author="עדה גונזלץ-טורס" w:date="2024-11-25T14:55:00Z">
        <w:r>
          <w:t>6</w:t>
        </w:r>
      </w:ins>
      <w:ins w:id="567" w:author="עדה גונזלץ-טורס" w:date="2024-11-25T14:48:00Z">
        <w:r>
          <w:t>.</w:t>
        </w:r>
      </w:ins>
    </w:p>
    <w:p w14:paraId="4A725FA5" w14:textId="77777777" w:rsidR="00A90EB9" w:rsidRDefault="00A90EB9">
      <w:pPr>
        <w:pStyle w:val="ListParagraph"/>
        <w:ind w:left="0"/>
        <w:rPr>
          <w:ins w:id="568" w:author="עדה גונזלץ-טורס" w:date="2024-11-18T14:14:00Z"/>
          <w:bCs/>
          <w:i/>
          <w:iCs/>
        </w:rPr>
      </w:pPr>
    </w:p>
    <w:p w14:paraId="20CC1968" w14:textId="0C12F000" w:rsidR="00A90EB9" w:rsidRDefault="001710F4">
      <w:pPr>
        <w:pStyle w:val="ListParagraph"/>
        <w:ind w:left="0"/>
        <w:rPr>
          <w:ins w:id="569" w:author="עדה גונזלץ-טורס" w:date="2024-11-18T14:13:00Z"/>
          <w:bCs/>
          <w:i/>
          <w:iCs/>
        </w:rPr>
      </w:pPr>
      <w:commentRangeStart w:id="570"/>
      <w:ins w:id="571" w:author="עדה גונזלץ-טורס" w:date="2024-11-18T14:13:00Z">
        <w:r>
          <w:rPr>
            <w:bCs/>
            <w:i/>
            <w:iCs/>
          </w:rPr>
          <w:t>If Version == 2</w:t>
        </w:r>
      </w:ins>
      <w:ins w:id="572" w:author="עדה גונזלץ-טורס" w:date="2024-11-25T14:44:00Z">
        <w:r>
          <w:rPr>
            <w:bCs/>
            <w:i/>
            <w:iCs/>
          </w:rPr>
          <w:t>switch</w:t>
        </w:r>
      </w:ins>
      <w:commentRangeEnd w:id="570"/>
      <w:ins w:id="573" w:author="עדה גונזלץ-טורס" w:date="2024-11-18T14:13:00Z">
        <w:r>
          <w:commentReference w:id="570"/>
        </w:r>
        <w:r>
          <w:rPr>
            <w:bCs/>
            <w:i/>
            <w:iCs/>
          </w:rPr>
          <w:t xml:space="preserve">, then </w:t>
        </w:r>
      </w:ins>
      <w:ins w:id="574" w:author="עדה גונזלץ-טורס" w:date="2024-11-18T14:15:00Z">
        <w:r>
          <w:rPr>
            <w:bCs/>
            <w:i/>
            <w:iCs/>
          </w:rPr>
          <w:t>r</w:t>
        </w:r>
      </w:ins>
      <w:ins w:id="575" w:author="עדה גונזלץ-טורס" w:date="2024-11-18T14:13:00Z">
        <w:r>
          <w:rPr>
            <w:bCs/>
            <w:i/>
            <w:iCs/>
          </w:rPr>
          <w:t xml:space="preserve">ead </w:t>
        </w:r>
      </w:ins>
      <w:ins w:id="576" w:author="עדה גונזלץ-טורס" w:date="2024-11-18T14:15:00Z">
        <w:r>
          <w:rPr>
            <w:bCs/>
            <w:i/>
            <w:iCs/>
          </w:rPr>
          <w:t xml:space="preserve">the following </w:t>
        </w:r>
      </w:ins>
      <w:ins w:id="577" w:author="עדה גונזלץ-טורס" w:date="2024-11-18T14:13:00Z">
        <w:r>
          <w:rPr>
            <w:bCs/>
            <w:i/>
            <w:iCs/>
          </w:rPr>
          <w:t xml:space="preserve">out load before continuing to question </w:t>
        </w:r>
      </w:ins>
      <w:ins w:id="578" w:author="עדה גונזלץ-טורס" w:date="2024-11-26T16:16:00Z">
        <w:r w:rsidR="00931549">
          <w:rPr>
            <w:bCs/>
            <w:i/>
            <w:iCs/>
          </w:rPr>
          <w:t>6</w:t>
        </w:r>
      </w:ins>
      <w:ins w:id="579" w:author="עדה גונזלץ-טורס" w:date="2024-11-18T14:13:00Z">
        <w:r>
          <w:rPr>
            <w:bCs/>
            <w:i/>
            <w:iCs/>
          </w:rPr>
          <w:t>:</w:t>
        </w:r>
      </w:ins>
    </w:p>
    <w:p w14:paraId="50F763CD" w14:textId="77777777" w:rsidR="00A90EB9" w:rsidRDefault="00A90EB9">
      <w:pPr>
        <w:pStyle w:val="ListParagraph"/>
        <w:ind w:left="0"/>
      </w:pPr>
    </w:p>
    <w:p w14:paraId="3DBC9214" w14:textId="77777777" w:rsidR="00A90EB9" w:rsidRDefault="001710F4">
      <w:pPr>
        <w:pStyle w:val="ListParagraph"/>
        <w:rPr>
          <w:i/>
          <w:iCs/>
        </w:rPr>
        <w:pPrChange w:id="580" w:author="עדה גונזלץ-טורס" w:date="2024-11-25T14:49:00Z">
          <w:pPr>
            <w:pStyle w:val="ListParagraph"/>
            <w:ind w:left="0"/>
          </w:pPr>
        </w:pPrChange>
      </w:pPr>
      <w:r>
        <w:rPr>
          <w:i/>
          <w:iCs/>
        </w:rPr>
        <w:t>Read out loud:</w:t>
      </w:r>
    </w:p>
    <w:p w14:paraId="063CE49B" w14:textId="77777777" w:rsidR="00A90EB9" w:rsidRDefault="001710F4">
      <w:pPr>
        <w:pStyle w:val="ListParagraph"/>
        <w:rPr>
          <w:ins w:id="581" w:author="עדה גונזלץ-טורס" w:date="2024-11-25T14:49:00Z"/>
          <w:rFonts w:ascii="Calibri" w:hAnsi="Calibri" w:cs="Calibri"/>
        </w:rPr>
      </w:pPr>
      <w:ins w:id="582" w:author="עדה גונזלץ-טורס" w:date="2024-11-18T14:14:00Z">
        <w:r>
          <w:rPr>
            <w:i/>
            <w:iCs/>
          </w:rPr>
          <w:tab/>
        </w:r>
      </w:ins>
      <w:ins w:id="583" w:author="עדה גונזלץ-טורס" w:date="2024-11-25T14:45:00Z">
        <w:r>
          <w:rPr>
            <w:rFonts w:cs="Calibri"/>
          </w:rPr>
          <w:t>I am</w:t>
        </w:r>
      </w:ins>
      <w:ins w:id="584" w:author="עדה גונזלץ-טורס" w:date="2024-11-25T14:44:00Z">
        <w:r>
          <w:rPr>
            <w:rFonts w:cs="Calibri"/>
          </w:rPr>
          <w:t xml:space="preserve"> now going to ask you a second question about the way supervisors and managers at your factory treat you. </w:t>
        </w:r>
        <w:r>
          <w:rPr>
            <w:rFonts w:cs="Calibri"/>
            <w:i/>
            <w:iCs/>
          </w:rPr>
          <w:t>Please listen carefully, as our system has changed.</w:t>
        </w:r>
      </w:ins>
      <w:ins w:id="585" w:author="עדה גונזלץ-טורס" w:date="2024-11-25T14:45:00Z">
        <w:r>
          <w:rPr>
            <w:rFonts w:cs="Calibri"/>
            <w:i/>
            <w:iCs/>
          </w:rPr>
          <w:t xml:space="preserve"> </w:t>
        </w:r>
      </w:ins>
      <w:ins w:id="586" w:author="עדה גונזלץ-טורס" w:date="2024-11-25T14:44:00Z">
        <w:r>
          <w:rPr>
            <w:rFonts w:cs="Calibri"/>
          </w:rPr>
          <w:t>If you choose to respond YES (there is an issue), our system will record it as a YES for sure. Importantly, if someone responds NO, the system will sometimes record the response as YES. </w:t>
        </w:r>
      </w:ins>
    </w:p>
    <w:p w14:paraId="691AD1E4" w14:textId="4A17FD0D" w:rsidR="00A90EB9" w:rsidRDefault="001710F4">
      <w:pPr>
        <w:pStyle w:val="ListParagraph"/>
        <w:ind w:firstLine="720"/>
        <w:rPr>
          <w:ins w:id="587" w:author="עדה גונזלץ-טורס" w:date="2024-11-25T12:23:00Z"/>
          <w:rFonts w:ascii="Calibri" w:hAnsi="Calibri" w:cs="Calibri"/>
        </w:rPr>
        <w:pPrChange w:id="588" w:author="עדה גונזלץ-טורס" w:date="2024-11-25T14:49:00Z">
          <w:pPr>
            <w:pStyle w:val="ListParagraph"/>
            <w:ind w:left="0"/>
          </w:pPr>
        </w:pPrChange>
      </w:pPr>
      <w:ins w:id="589" w:author="עדה גונזלץ-טורס" w:date="2024-11-25T14:45:00Z">
        <w:r>
          <w:rPr>
            <w:rFonts w:cs="Calibri"/>
          </w:rPr>
          <w:t xml:space="preserve">Before, our </w:t>
        </w:r>
      </w:ins>
      <w:ins w:id="590" w:author="עדה גונזלץ-טורס" w:date="2024-11-26T15:56:00Z">
        <w:r w:rsidR="00B93E62">
          <w:rPr>
            <w:rFonts w:cs="Calibri"/>
          </w:rPr>
          <w:t xml:space="preserve">previous </w:t>
        </w:r>
      </w:ins>
      <w:ins w:id="591" w:author="עדה גונזלץ-טורס" w:date="2024-11-25T14:45:00Z">
        <w:r>
          <w:rPr>
            <w:rFonts w:cs="Calibri"/>
          </w:rPr>
          <w:t>system was set-up s</w:t>
        </w:r>
      </w:ins>
      <w:ins w:id="592" w:author="עדה גונזלץ-טורס" w:date="2024-11-25T14:46:00Z">
        <w:r>
          <w:rPr>
            <w:rFonts w:cs="Calibri"/>
          </w:rPr>
          <w:t>uch that for every 5 interviews with workers, at least 1 was recorded as a complaint.</w:t>
        </w:r>
      </w:ins>
      <w:ins w:id="593" w:author="עדה גונזלץ-טורס" w:date="2024-11-25T14:48:00Z">
        <w:r>
          <w:rPr>
            <w:rFonts w:cs="Calibri"/>
          </w:rPr>
          <w:t xml:space="preserve"> </w:t>
        </w:r>
      </w:ins>
      <w:ins w:id="594" w:author="עדה גונזלץ-טורס" w:date="2024-11-25T14:44:00Z">
        <w:r>
          <w:rPr>
            <w:rFonts w:cs="Calibri"/>
            <w:i/>
            <w:iCs/>
          </w:rPr>
          <w:t>Now, </w:t>
        </w:r>
        <w:r>
          <w:rPr>
            <w:rFonts w:cs="Calibri"/>
          </w:rPr>
          <w:t xml:space="preserve">our system is set-up such that for every </w:t>
        </w:r>
      </w:ins>
      <w:ins w:id="595" w:author="עדה גונזלץ-טורס" w:date="2024-11-25T14:46:00Z">
        <w:r>
          <w:rPr>
            <w:rFonts w:cs="Calibri"/>
          </w:rPr>
          <w:t>100</w:t>
        </w:r>
      </w:ins>
      <w:ins w:id="596" w:author="עדה גונזלץ-טורס" w:date="2024-11-25T14:44:00Z">
        <w:r>
          <w:rPr>
            <w:rFonts w:cs="Calibri"/>
          </w:rPr>
          <w:t xml:space="preserve"> interviews with workers, there will be at least </w:t>
        </w:r>
      </w:ins>
      <w:ins w:id="597" w:author="עדה גונזלץ-טורס" w:date="2024-11-25T14:45:00Z">
        <w:r>
          <w:rPr>
            <w:rFonts w:cs="Calibri"/>
          </w:rPr>
          <w:t>1</w:t>
        </w:r>
      </w:ins>
      <w:ins w:id="598" w:author="עדה גונזלץ-טורס" w:date="2024-11-25T14:44:00Z">
        <w:r>
          <w:rPr>
            <w:rFonts w:cs="Calibri"/>
          </w:rPr>
          <w:t xml:space="preserve"> recorded complaint</w:t>
        </w:r>
      </w:ins>
      <w:ins w:id="599" w:author="עדה גונזלץ-טורס" w:date="2024-11-26T15:56:00Z">
        <w:r w:rsidR="00B93E62">
          <w:rPr>
            <w:rFonts w:cs="Calibri"/>
          </w:rPr>
          <w:t xml:space="preserve">. This means, we will record some answers automatically as YES, but less than </w:t>
        </w:r>
      </w:ins>
      <w:ins w:id="600" w:author="עדה גונזלץ-טורס" w:date="2024-11-26T15:57:00Z">
        <w:r w:rsidR="00B93E62">
          <w:rPr>
            <w:rFonts w:cs="Calibri"/>
          </w:rPr>
          <w:t>before.</w:t>
        </w:r>
      </w:ins>
    </w:p>
    <w:p w14:paraId="44F311E3" w14:textId="77777777" w:rsidR="00A90EB9" w:rsidRDefault="00A90EB9">
      <w:pPr>
        <w:pStyle w:val="ListParagraph"/>
        <w:rPr>
          <w:ins w:id="601" w:author="עדה גונזלץ-טורס" w:date="2024-11-25T12:23:00Z"/>
          <w:rFonts w:ascii="Calibri" w:hAnsi="Calibri" w:cs="Calibri"/>
        </w:rPr>
        <w:pPrChange w:id="602" w:author="עדה גונזלץ-טורס" w:date="2024-11-25T14:49:00Z">
          <w:pPr>
            <w:pStyle w:val="ListParagraph"/>
            <w:ind w:left="0"/>
          </w:pPr>
        </w:pPrChange>
      </w:pPr>
    </w:p>
    <w:p w14:paraId="3C02072F" w14:textId="77777777" w:rsidR="00A90EB9" w:rsidRDefault="001710F4">
      <w:pPr>
        <w:pStyle w:val="ListParagraph"/>
        <w:rPr>
          <w:ins w:id="603" w:author="עדה גונזלץ-טורס" w:date="2024-11-25T14:52:00Z"/>
          <w:rFonts w:ascii="Calibri" w:hAnsi="Calibri" w:cs="Calibri"/>
        </w:rPr>
      </w:pPr>
      <w:ins w:id="604" w:author="עדה גונזלץ-טורס" w:date="2024-11-25T12:23:00Z">
        <w:r>
          <w:rPr>
            <w:rFonts w:cs="Calibri"/>
          </w:rPr>
          <w:t>Comprehension question:</w:t>
        </w:r>
      </w:ins>
    </w:p>
    <w:p w14:paraId="34DA681F" w14:textId="77777777" w:rsidR="00A90EB9" w:rsidRDefault="00A90EB9">
      <w:pPr>
        <w:pStyle w:val="ListParagraph"/>
        <w:rPr>
          <w:ins w:id="605" w:author="עדה גונזלץ-טורס" w:date="2024-11-25T14:47:00Z"/>
          <w:rFonts w:ascii="Calibri" w:hAnsi="Calibri" w:cs="Calibri"/>
        </w:rPr>
        <w:pPrChange w:id="606" w:author="עדה גונזלץ-טורס" w:date="2024-11-25T14:49:00Z">
          <w:pPr>
            <w:pStyle w:val="ListParagraph"/>
            <w:ind w:left="1440"/>
          </w:pPr>
        </w:pPrChange>
      </w:pPr>
    </w:p>
    <w:p w14:paraId="39D94321" w14:textId="28BAE10D" w:rsidR="00A90EB9" w:rsidRDefault="001710F4">
      <w:pPr>
        <w:pStyle w:val="ListParagraph"/>
        <w:numPr>
          <w:ilvl w:val="0"/>
          <w:numId w:val="19"/>
        </w:numPr>
        <w:ind w:left="1080"/>
        <w:jc w:val="both"/>
        <w:rPr>
          <w:ins w:id="607" w:author="עדה גונזלץ-טורס" w:date="2024-11-25T14:47:00Z"/>
          <w:rFonts w:ascii="Calibri" w:hAnsi="Calibri" w:cs="Calibri"/>
        </w:rPr>
        <w:pPrChange w:id="608" w:author="עדה גונזלץ-טורס" w:date="2024-11-25T14:52:00Z">
          <w:pPr>
            <w:pStyle w:val="ListParagraph"/>
            <w:ind w:left="1080"/>
            <w:jc w:val="both"/>
          </w:pPr>
        </w:pPrChange>
      </w:pPr>
      <w:ins w:id="609" w:author="עדה גונזלץ-טורס" w:date="2024-11-25T14:47:00Z">
        <w:r>
          <w:rPr>
            <w:rFonts w:cs="Calibri"/>
          </w:rPr>
          <w:t>Before we begin the</w:t>
        </w:r>
      </w:ins>
      <w:ins w:id="610" w:author="עדה גונזלץ-טורס" w:date="2024-11-25T14:48:00Z">
        <w:r>
          <w:rPr>
            <w:rFonts w:cs="Calibri"/>
          </w:rPr>
          <w:t xml:space="preserve"> next</w:t>
        </w:r>
      </w:ins>
      <w:ins w:id="611" w:author="עדה גונזלץ-טורס" w:date="2024-11-25T14:47:00Z">
        <w:r>
          <w:rPr>
            <w:rFonts w:cs="Calibri"/>
          </w:rPr>
          <w:t xml:space="preserve"> survey question, we would like to check whether we have explained our survey system clearly. Can you please answer the following questions for me.</w:t>
        </w:r>
      </w:ins>
    </w:p>
    <w:p w14:paraId="5EF128F8" w14:textId="77777777" w:rsidR="00A90EB9" w:rsidRDefault="001710F4">
      <w:pPr>
        <w:spacing w:line="276" w:lineRule="auto"/>
        <w:ind w:left="2160"/>
        <w:jc w:val="both"/>
        <w:rPr>
          <w:ins w:id="612" w:author="עדה גונזלץ-טורס" w:date="2024-11-25T14:47:00Z"/>
          <w:rFonts w:ascii="Calibri" w:hAnsi="Calibri" w:cs="Calibri"/>
        </w:rPr>
        <w:pPrChange w:id="613" w:author="עדה גונזלץ-טורס" w:date="2024-11-25T14:52:00Z">
          <w:pPr>
            <w:spacing w:line="276" w:lineRule="auto"/>
            <w:ind w:left="1080"/>
            <w:jc w:val="both"/>
          </w:pPr>
        </w:pPrChange>
      </w:pPr>
      <w:ins w:id="614" w:author="עדה גונזלץ-טורס" w:date="2024-11-25T14:47:00Z">
        <w:r>
          <w:rPr>
            <w:rFonts w:cs="Calibri"/>
          </w:rPr>
          <w:t>How many responses will the system automatically record as “Yes” For every 100 interviews with workers?</w:t>
        </w:r>
      </w:ins>
    </w:p>
    <w:p w14:paraId="64BDA615" w14:textId="77777777" w:rsidR="00A90EB9" w:rsidRDefault="001710F4">
      <w:pPr>
        <w:pStyle w:val="ListParagraph"/>
        <w:ind w:left="2160"/>
        <w:jc w:val="both"/>
        <w:rPr>
          <w:ins w:id="615" w:author="עדה גונזלץ-טורס" w:date="2024-11-25T14:50:00Z"/>
          <w:rFonts w:ascii="Calibri" w:hAnsi="Calibri" w:cs="Calibri"/>
        </w:rPr>
        <w:pPrChange w:id="616" w:author="עדה גונזלץ-טורס" w:date="2024-11-25T14:52:00Z">
          <w:pPr/>
        </w:pPrChange>
      </w:pPr>
      <w:r>
        <w:rPr>
          <w:rFonts w:cs="Calibri"/>
        </w:rPr>
        <w:t xml:space="preserve"> [Select one: at least 1 response will be recorded as yes; at least 5 responses will be recorded as yes; at least 20 responses will be recorded as yes; I am not sure]</w:t>
      </w:r>
    </w:p>
    <w:p w14:paraId="5A99545C" w14:textId="77777777" w:rsidR="00A90EB9" w:rsidRDefault="001710F4">
      <w:pPr>
        <w:ind w:left="1080"/>
        <w:pPrChange w:id="617" w:author="עדה גונזלץ-טורס" w:date="2024-11-25T14:52:00Z">
          <w:pPr/>
        </w:pPrChange>
      </w:pPr>
      <w:ins w:id="618" w:author="עדה גונזלץ-טורס" w:date="2024-11-25T14:50:00Z">
        <w:r>
          <w:rPr>
            <w:i/>
            <w:iCs/>
          </w:rPr>
          <w:t>Instructions to survey enumerator: Survey enumerator reports correct answers to respondent after asking both questions:</w:t>
        </w:r>
      </w:ins>
    </w:p>
    <w:p w14:paraId="47463A5E" w14:textId="77777777" w:rsidR="00A90EB9" w:rsidRDefault="001710F4">
      <w:pPr>
        <w:ind w:left="1080"/>
        <w:jc w:val="both"/>
        <w:rPr>
          <w:ins w:id="619" w:author="עדה גונזלץ-טורס" w:date="2024-11-25T14:50:00Z"/>
          <w:rFonts w:ascii="Calibri" w:hAnsi="Calibri" w:cs="Calibri"/>
        </w:rPr>
        <w:pPrChange w:id="620" w:author="עדה גונזלץ-טורס" w:date="2024-11-25T14:52:00Z">
          <w:pPr>
            <w:jc w:val="both"/>
          </w:pPr>
        </w:pPrChange>
      </w:pPr>
      <w:ins w:id="621" w:author="עדה גונזלץ-טורס" w:date="2024-11-25T14:50:00Z">
        <w:r>
          <w:rPr>
            <w:rFonts w:cs="Calibri"/>
          </w:rPr>
          <w:t xml:space="preserve">“If you respond “Yes”, the system is designed so that no one can ever know this for sure, except for me and you. </w:t>
        </w:r>
      </w:ins>
    </w:p>
    <w:p w14:paraId="6C3A0608" w14:textId="77777777" w:rsidR="00A90EB9" w:rsidRDefault="001710F4">
      <w:pPr>
        <w:pStyle w:val="ListParagraph"/>
        <w:numPr>
          <w:ilvl w:val="0"/>
          <w:numId w:val="25"/>
        </w:numPr>
        <w:ind w:left="1800"/>
        <w:pPrChange w:id="622" w:author="עדה גונזלץ-טורס" w:date="2024-11-25T14:52:00Z">
          <w:pPr>
            <w:pStyle w:val="ListParagraph"/>
            <w:numPr>
              <w:numId w:val="25"/>
            </w:numPr>
            <w:tabs>
              <w:tab w:val="num" w:pos="0"/>
            </w:tabs>
            <w:ind w:hanging="360"/>
          </w:pPr>
        </w:pPrChange>
      </w:pPr>
      <w:ins w:id="623" w:author="עדה גונזלץ-טורס" w:date="2024-11-25T14:50:00Z">
        <w:r>
          <w:t>For every 100 interviews with workers, the system will record at least</w:t>
        </w:r>
        <w:commentRangeStart w:id="624"/>
        <w:r>
          <w:t xml:space="preserve"> 1 </w:t>
        </w:r>
        <w:commentRangeEnd w:id="624"/>
        <w:r>
          <w:commentReference w:id="624"/>
        </w:r>
        <w:r>
          <w:t>of these responses as yes, so we can guarantee that anyone who says yes will not be the only person saying yes.</w:t>
        </w:r>
      </w:ins>
    </w:p>
    <w:p w14:paraId="0906519A" w14:textId="77777777" w:rsidR="00A90EB9" w:rsidRDefault="00A90EB9">
      <w:pPr>
        <w:pStyle w:val="ListParagraph"/>
        <w:ind w:left="1440"/>
        <w:rPr>
          <w:ins w:id="625" w:author="עדה גונזלץ-טורס" w:date="2024-11-18T14:14:00Z"/>
          <w:rFonts w:ascii="Calibri" w:hAnsi="Calibri" w:cs="Calibri"/>
        </w:rPr>
        <w:pPrChange w:id="626" w:author="עדה גונזלץ-טורס" w:date="2024-11-25T12:24:00Z">
          <w:pPr>
            <w:pStyle w:val="ListParagraph"/>
            <w:ind w:left="0"/>
          </w:pPr>
        </w:pPrChange>
      </w:pPr>
    </w:p>
    <w:p w14:paraId="52753B9D" w14:textId="77777777" w:rsidR="00A90EB9" w:rsidRDefault="001710F4">
      <w:pPr>
        <w:pStyle w:val="ListParagraph"/>
        <w:numPr>
          <w:ilvl w:val="0"/>
          <w:numId w:val="19"/>
        </w:numPr>
        <w:spacing w:after="0" w:line="240" w:lineRule="auto"/>
        <w:rPr>
          <w:ins w:id="627" w:author="עדה גונזלץ-טורס" w:date="2024-11-25T14:55:00Z"/>
          <w:bCs/>
        </w:rPr>
      </w:pPr>
      <w:ins w:id="628" w:author="עדה גונזלץ-טורס" w:date="2024-11-25T14:55:00Z">
        <w:r>
          <w:rPr>
            <w:bCs/>
          </w:rPr>
          <w:t xml:space="preserve">Do you have any questions for me? Select one: Yes; No. </w:t>
        </w:r>
      </w:ins>
    </w:p>
    <w:p w14:paraId="767CD87D" w14:textId="77777777" w:rsidR="00A90EB9" w:rsidRDefault="00A90EB9">
      <w:pPr>
        <w:spacing w:after="0" w:line="240" w:lineRule="auto"/>
        <w:rPr>
          <w:ins w:id="629" w:author="עדה גונזלץ-טורס" w:date="2024-11-25T14:55:00Z"/>
          <w:bCs/>
        </w:rPr>
      </w:pPr>
    </w:p>
    <w:p w14:paraId="2E8A272D" w14:textId="77777777" w:rsidR="00A90EB9" w:rsidRDefault="001710F4">
      <w:ins w:id="630" w:author="עדה גונזלץ-טורס" w:date="2024-11-25T14:55:00Z">
        <w:r>
          <w:rPr>
            <w:i/>
            <w:iCs/>
          </w:rPr>
          <w:t>Instructions: If yes, enumerator answers question(s) before continuing.</w:t>
        </w:r>
      </w:ins>
    </w:p>
    <w:p w14:paraId="050DB541" w14:textId="77777777" w:rsidR="00A90EB9" w:rsidRDefault="00A90EB9">
      <w:pPr>
        <w:pStyle w:val="ListParagraph"/>
        <w:ind w:left="0"/>
      </w:pPr>
      <w:bookmarkStart w:id="631" w:name="move182831668"/>
      <w:bookmarkEnd w:id="631"/>
    </w:p>
    <w:p w14:paraId="79EF3229" w14:textId="77777777" w:rsidR="00A90EB9" w:rsidRDefault="001710F4">
      <w:pPr>
        <w:pStyle w:val="ListParagraph"/>
        <w:ind w:left="0"/>
      </w:pPr>
      <w:ins w:id="632" w:author="עדה גונזלץ-טורס" w:date="2024-11-18T14:12:00Z">
        <w:r>
          <w:t>(For research team: sexual harassment)</w:t>
        </w:r>
      </w:ins>
    </w:p>
    <w:p w14:paraId="68644DE5" w14:textId="77777777" w:rsidR="00A90EB9" w:rsidRDefault="00A90EB9">
      <w:pPr>
        <w:pStyle w:val="ListParagraph"/>
      </w:pPr>
    </w:p>
    <w:p w14:paraId="6B0D45E5" w14:textId="77777777" w:rsidR="00A90EB9" w:rsidRDefault="001710F4">
      <w:pPr>
        <w:pStyle w:val="ListParagraph"/>
        <w:numPr>
          <w:ilvl w:val="0"/>
          <w:numId w:val="19"/>
        </w:numPr>
        <w:spacing w:after="0" w:line="240" w:lineRule="auto"/>
        <w:rPr>
          <w:color w:val="000000" w:themeColor="text1"/>
        </w:rPr>
        <w:pPrChange w:id="633" w:author="עדה גונזלץ-טורס" w:date="2024-11-18T14:12:00Z">
          <w:pPr>
            <w:pStyle w:val="ListParagraph"/>
            <w:spacing w:after="0" w:line="240" w:lineRule="auto"/>
          </w:pPr>
        </w:pPrChange>
      </w:pPr>
      <w:r>
        <w:rPr>
          <w:bCs/>
        </w:rPr>
        <w:t xml:space="preserve">In </w:t>
      </w:r>
      <w:del w:id="634" w:author="עדה גונזלץ-טורס" w:date="2024-11-18T14:12:00Z">
        <w:r>
          <w:rPr>
            <w:bCs/>
          </w:rPr>
          <w:delText xml:space="preserve">[Version B] </w:delText>
        </w:r>
        <w:r>
          <w:delText xml:space="preserve">In </w:delText>
        </w:r>
      </w:del>
      <w:r>
        <w:t xml:space="preserve">the past year, has a manager or supervisor at your factory taken </w:t>
      </w:r>
      <w:r>
        <w:rPr>
          <w:bCs/>
        </w:rPr>
        <w:t>any</w:t>
      </w:r>
      <w:r>
        <w:t xml:space="preserve"> of the following actions toward you against your will? </w:t>
      </w:r>
    </w:p>
    <w:p w14:paraId="773F5E1F" w14:textId="77777777" w:rsidR="00A90EB9" w:rsidRDefault="001710F4">
      <w:pPr>
        <w:numPr>
          <w:ilvl w:val="0"/>
          <w:numId w:val="11"/>
        </w:numPr>
        <w:spacing w:after="0" w:line="240" w:lineRule="auto"/>
        <w:ind w:left="1440"/>
        <w:rPr>
          <w:color w:val="000000" w:themeColor="text1"/>
        </w:rPr>
      </w:pPr>
      <w:r>
        <w:rPr>
          <w:color w:val="000000" w:themeColor="text1"/>
        </w:rPr>
        <w:t>Made remarks about you in a sexual manner;</w:t>
      </w:r>
    </w:p>
    <w:p w14:paraId="550AB5E2" w14:textId="77777777" w:rsidR="00A90EB9" w:rsidRDefault="001710F4">
      <w:pPr>
        <w:numPr>
          <w:ilvl w:val="0"/>
          <w:numId w:val="11"/>
        </w:numPr>
        <w:spacing w:after="0" w:line="240" w:lineRule="auto"/>
        <w:ind w:left="1440"/>
        <w:rPr>
          <w:color w:val="000000" w:themeColor="text1"/>
        </w:rPr>
      </w:pPr>
      <w:r>
        <w:rPr>
          <w:color w:val="000000" w:themeColor="text1"/>
        </w:rPr>
        <w:t>Asked you to enter into a love or sexual relationship;</w:t>
      </w:r>
    </w:p>
    <w:p w14:paraId="16F08B3A" w14:textId="77777777" w:rsidR="00A90EB9" w:rsidRDefault="001710F4">
      <w:pPr>
        <w:numPr>
          <w:ilvl w:val="0"/>
          <w:numId w:val="11"/>
        </w:numPr>
        <w:spacing w:after="0" w:line="240" w:lineRule="auto"/>
        <w:ind w:left="1440"/>
        <w:rPr>
          <w:color w:val="000000" w:themeColor="text1"/>
        </w:rPr>
      </w:pPr>
      <w:r>
        <w:rPr>
          <w:color w:val="000000" w:themeColor="text1"/>
        </w:rPr>
        <w:t>Asked or forced you to perform sexual favors;</w:t>
      </w:r>
    </w:p>
    <w:p w14:paraId="2519E7AB" w14:textId="77777777" w:rsidR="00A90EB9" w:rsidRDefault="001710F4">
      <w:pPr>
        <w:numPr>
          <w:ilvl w:val="0"/>
          <w:numId w:val="11"/>
        </w:numPr>
        <w:spacing w:after="0" w:line="240" w:lineRule="auto"/>
        <w:ind w:left="1440"/>
        <w:rPr>
          <w:color w:val="000000" w:themeColor="text1"/>
        </w:rPr>
      </w:pPr>
      <w:r>
        <w:rPr>
          <w:color w:val="000000" w:themeColor="text1"/>
        </w:rPr>
        <w:t>Asked or forced you to meet outside of the factory or meet them alone in a way that made you feel uncomfortable;</w:t>
      </w:r>
    </w:p>
    <w:p w14:paraId="6DD95C6A" w14:textId="77777777" w:rsidR="00A90EB9" w:rsidRDefault="001710F4">
      <w:pPr>
        <w:numPr>
          <w:ilvl w:val="0"/>
          <w:numId w:val="11"/>
        </w:numPr>
        <w:spacing w:after="0" w:line="240" w:lineRule="auto"/>
        <w:ind w:left="1440"/>
        <w:rPr>
          <w:color w:val="000000" w:themeColor="text1"/>
        </w:rPr>
      </w:pPr>
      <w:r>
        <w:rPr>
          <w:color w:val="000000" w:themeColor="text1"/>
        </w:rPr>
        <w:t xml:space="preserve">Touched you in a sexual manner or in a way that made you feel uncomfortable or scared; </w:t>
      </w:r>
    </w:p>
    <w:p w14:paraId="46BB51C8" w14:textId="77777777" w:rsidR="00A90EB9" w:rsidRDefault="001710F4">
      <w:pPr>
        <w:pStyle w:val="ListParagraph"/>
        <w:numPr>
          <w:ilvl w:val="0"/>
          <w:numId w:val="11"/>
        </w:numPr>
        <w:spacing w:after="0" w:line="240" w:lineRule="auto"/>
        <w:ind w:left="1440"/>
        <w:rPr>
          <w:color w:val="000000" w:themeColor="text1"/>
        </w:rPr>
      </w:pPr>
      <w:r>
        <w:rPr>
          <w:color w:val="000000" w:themeColor="text1"/>
        </w:rPr>
        <w:t xml:space="preserve">Shown you pictures of sexual activities. . </w:t>
      </w:r>
      <w:r>
        <w:rPr>
          <w:i/>
          <w:iCs/>
          <w:color w:val="000000" w:themeColor="text1"/>
        </w:rPr>
        <w:t>(SURVEY PROGRAMMING: MAINTAIN SAME CONDITION AS PREVIOUS SECTION.)</w:t>
      </w:r>
    </w:p>
    <w:p w14:paraId="1B3D487D" w14:textId="77777777" w:rsidR="00A90EB9" w:rsidRDefault="00A90EB9">
      <w:pPr>
        <w:pStyle w:val="ListParagraph"/>
        <w:spacing w:after="0" w:line="240" w:lineRule="auto"/>
        <w:rPr>
          <w:i/>
        </w:rPr>
      </w:pPr>
    </w:p>
    <w:p w14:paraId="1912AD4B" w14:textId="77777777" w:rsidR="00A90EB9" w:rsidRDefault="001710F4">
      <w:pPr>
        <w:pStyle w:val="ListParagraph"/>
        <w:spacing w:after="0" w:line="240" w:lineRule="auto"/>
      </w:pPr>
      <w:r>
        <w:rPr>
          <w:i/>
        </w:rPr>
        <w:t>Select one: Yes; No.</w:t>
      </w:r>
    </w:p>
    <w:p w14:paraId="7C8ECD77" w14:textId="77777777" w:rsidR="00A90EB9" w:rsidRDefault="00A90EB9">
      <w:pPr>
        <w:pStyle w:val="ListParagraph"/>
        <w:ind w:left="0"/>
        <w:rPr>
          <w:b/>
          <w:bCs/>
        </w:rPr>
      </w:pPr>
    </w:p>
    <w:p w14:paraId="0D6D496A" w14:textId="77777777" w:rsidR="00A90EB9" w:rsidRDefault="001710F4">
      <w:pPr>
        <w:pStyle w:val="ListParagraph"/>
        <w:ind w:left="0"/>
        <w:rPr>
          <w:del w:id="635" w:author="עדה גונזלץ-טורס" w:date="2024-11-18T14:14:00Z"/>
          <w:bCs/>
          <w:i/>
          <w:iCs/>
        </w:rPr>
      </w:pPr>
      <w:del w:id="636" w:author="עדה גונזלץ-טורס" w:date="2024-11-18T14:14:00Z">
        <w:r>
          <w:rPr>
            <w:bCs/>
            <w:i/>
            <w:iCs/>
          </w:rPr>
          <w:delText>Survey programming: the system randomly allocated HG Versions 2 or 3 above.</w:delText>
        </w:r>
      </w:del>
    </w:p>
    <w:p w14:paraId="34A632A9" w14:textId="77777777" w:rsidR="00A90EB9" w:rsidRDefault="00A90EB9">
      <w:pPr>
        <w:pStyle w:val="ListParagraph"/>
        <w:ind w:left="0"/>
        <w:rPr>
          <w:del w:id="637" w:author="עדה גונזלץ-טורס" w:date="2024-11-18T14:15:00Z"/>
          <w:b/>
          <w:bCs/>
        </w:rPr>
      </w:pPr>
    </w:p>
    <w:p w14:paraId="66F25E5A" w14:textId="77777777" w:rsidR="00A90EB9" w:rsidRDefault="001710F4">
      <w:pPr>
        <w:pStyle w:val="ListParagraph"/>
        <w:ind w:left="0"/>
        <w:rPr>
          <w:del w:id="638" w:author="עדה גונזלץ-טורס" w:date="2024-11-18T14:15:00Z"/>
          <w:i/>
          <w:iCs/>
        </w:rPr>
      </w:pPr>
      <w:del w:id="639" w:author="עדה גונזלץ-טורס" w:date="2024-11-18T14:14:00Z">
        <w:r>
          <w:rPr>
            <w:i/>
            <w:iCs/>
          </w:rPr>
          <w:delText>Read out loud:</w:delText>
        </w:r>
      </w:del>
    </w:p>
    <w:p w14:paraId="7B1A7E2E" w14:textId="77777777" w:rsidR="00A90EB9" w:rsidRDefault="001710F4">
      <w:pPr>
        <w:pStyle w:val="ListParagraph"/>
        <w:ind w:left="0"/>
        <w:rPr>
          <w:del w:id="640" w:author="עדה גונזלץ-טורס" w:date="2024-11-18T14:15:00Z"/>
        </w:rPr>
      </w:pPr>
      <w:del w:id="641" w:author="עדה גונזלץ-טורס" w:date="2024-11-18T14:14:00Z">
        <w:r>
          <w:rPr>
            <w:i/>
            <w:iCs/>
          </w:rPr>
          <w:tab/>
        </w:r>
        <w:r>
          <w:delText>I am going to ask you a couple more questions. Our system uses a different lottery for these questions. Now</w:delText>
        </w:r>
        <w:r>
          <w:rPr>
            <w:rFonts w:cs="Calibri"/>
          </w:rPr>
          <w:delText xml:space="preserve"> for every 100 interviews with workers, our system will assign by lottery a YES to at least 1 of these responses.</w:delText>
        </w:r>
      </w:del>
      <w:bookmarkStart w:id="642" w:name="move1828316681"/>
      <w:bookmarkEnd w:id="642"/>
    </w:p>
    <w:p w14:paraId="4267A299" w14:textId="77777777" w:rsidR="00A90EB9" w:rsidRDefault="00A90EB9">
      <w:pPr>
        <w:spacing w:after="0" w:line="240" w:lineRule="auto"/>
        <w:rPr>
          <w:del w:id="643" w:author="עדה גונזלץ-טורס" w:date="2024-11-18T14:15:00Z"/>
          <w:i/>
        </w:rPr>
      </w:pPr>
    </w:p>
    <w:p w14:paraId="1CD5930A" w14:textId="77777777" w:rsidR="00A90EB9" w:rsidRDefault="001710F4">
      <w:pPr>
        <w:pStyle w:val="ListParagraph"/>
        <w:numPr>
          <w:ilvl w:val="0"/>
          <w:numId w:val="19"/>
        </w:numPr>
        <w:spacing w:after="0" w:line="240" w:lineRule="auto"/>
        <w:rPr>
          <w:del w:id="644" w:author="עדה גונזלץ-טורס" w:date="2024-11-18T14:15:00Z"/>
          <w:color w:val="000000" w:themeColor="text1"/>
        </w:rPr>
      </w:pPr>
      <w:del w:id="645" w:author="עדה גונזלץ-טורס" w:date="2024-11-18T14:15:00Z">
        <w:r>
          <w:rPr>
            <w:bCs/>
          </w:rPr>
          <w:delText xml:space="preserve">[Version A] </w:delText>
        </w:r>
        <w:r>
          <w:delText xml:space="preserve">In the past year, has a manager or supervisor at your factory taken </w:delText>
        </w:r>
        <w:r>
          <w:rPr>
            <w:bCs/>
          </w:rPr>
          <w:delText>any</w:delText>
        </w:r>
        <w:r>
          <w:delText xml:space="preserve"> of the following actions toward you against your will? </w:delText>
        </w:r>
      </w:del>
    </w:p>
    <w:p w14:paraId="487696BD" w14:textId="77777777" w:rsidR="00A90EB9" w:rsidRDefault="001710F4">
      <w:pPr>
        <w:numPr>
          <w:ilvl w:val="0"/>
          <w:numId w:val="11"/>
        </w:numPr>
        <w:spacing w:after="0" w:line="240" w:lineRule="auto"/>
        <w:ind w:left="1440"/>
        <w:rPr>
          <w:del w:id="646" w:author="עדה גונזלץ-טורס" w:date="2024-11-18T14:15:00Z"/>
          <w:color w:val="000000" w:themeColor="text1"/>
        </w:rPr>
      </w:pPr>
      <w:del w:id="647" w:author="עדה גונזלץ-טורס" w:date="2024-11-18T14:15:00Z">
        <w:r>
          <w:rPr>
            <w:color w:val="000000" w:themeColor="text1"/>
          </w:rPr>
          <w:delText>Made remarks about you in a sexual manner;</w:delText>
        </w:r>
      </w:del>
    </w:p>
    <w:p w14:paraId="08819BAB" w14:textId="77777777" w:rsidR="00A90EB9" w:rsidRDefault="001710F4">
      <w:pPr>
        <w:numPr>
          <w:ilvl w:val="0"/>
          <w:numId w:val="11"/>
        </w:numPr>
        <w:spacing w:after="0" w:line="240" w:lineRule="auto"/>
        <w:ind w:left="1440"/>
        <w:rPr>
          <w:del w:id="648" w:author="עדה גונזלץ-טורס" w:date="2024-11-18T14:15:00Z"/>
          <w:color w:val="000000" w:themeColor="text1"/>
        </w:rPr>
      </w:pPr>
      <w:del w:id="649" w:author="עדה גונזלץ-טורס" w:date="2024-11-18T14:15:00Z">
        <w:r>
          <w:rPr>
            <w:color w:val="000000" w:themeColor="text1"/>
          </w:rPr>
          <w:delText>Asked you to enter into a love or sexual relationship;</w:delText>
        </w:r>
      </w:del>
    </w:p>
    <w:p w14:paraId="6F3D9BC7" w14:textId="77777777" w:rsidR="00A90EB9" w:rsidRDefault="001710F4">
      <w:pPr>
        <w:numPr>
          <w:ilvl w:val="0"/>
          <w:numId w:val="11"/>
        </w:numPr>
        <w:spacing w:after="0" w:line="240" w:lineRule="auto"/>
        <w:ind w:left="1440"/>
        <w:rPr>
          <w:del w:id="650" w:author="עדה גונזלץ-טורס" w:date="2024-11-18T14:15:00Z"/>
          <w:color w:val="000000" w:themeColor="text1"/>
        </w:rPr>
      </w:pPr>
      <w:del w:id="651" w:author="עדה גונזלץ-טורס" w:date="2024-11-18T14:15:00Z">
        <w:r>
          <w:rPr>
            <w:color w:val="000000" w:themeColor="text1"/>
          </w:rPr>
          <w:delText>Asked or forced you to perform sexual favors;</w:delText>
        </w:r>
      </w:del>
    </w:p>
    <w:p w14:paraId="298E0506" w14:textId="77777777" w:rsidR="00A90EB9" w:rsidRDefault="001710F4">
      <w:pPr>
        <w:numPr>
          <w:ilvl w:val="0"/>
          <w:numId w:val="11"/>
        </w:numPr>
        <w:spacing w:after="0" w:line="240" w:lineRule="auto"/>
        <w:ind w:left="1440"/>
        <w:rPr>
          <w:del w:id="652" w:author="עדה גונזלץ-טורס" w:date="2024-11-18T14:15:00Z"/>
          <w:color w:val="000000" w:themeColor="text1"/>
        </w:rPr>
      </w:pPr>
      <w:del w:id="653" w:author="עדה גונזלץ-טורס" w:date="2024-11-18T14:15:00Z">
        <w:r>
          <w:rPr>
            <w:color w:val="000000" w:themeColor="text1"/>
          </w:rPr>
          <w:delText>Asked or forced you to meet outside of the factory or meet them alone in a way that made you feel uncomfortable;</w:delText>
        </w:r>
      </w:del>
    </w:p>
    <w:p w14:paraId="48638807" w14:textId="77777777" w:rsidR="00A90EB9" w:rsidRDefault="001710F4">
      <w:pPr>
        <w:numPr>
          <w:ilvl w:val="0"/>
          <w:numId w:val="11"/>
        </w:numPr>
        <w:spacing w:after="0" w:line="240" w:lineRule="auto"/>
        <w:ind w:left="1440"/>
        <w:rPr>
          <w:del w:id="654" w:author="עדה גונזלץ-טורס" w:date="2024-11-18T14:15:00Z"/>
          <w:color w:val="000000" w:themeColor="text1"/>
        </w:rPr>
      </w:pPr>
      <w:del w:id="655" w:author="עדה גונזלץ-טורס" w:date="2024-11-18T14:15:00Z">
        <w:r>
          <w:rPr>
            <w:color w:val="000000" w:themeColor="text1"/>
          </w:rPr>
          <w:delText xml:space="preserve">Touched you in a sexual manner or in a way that made you feel uncomfortable or scared; </w:delText>
        </w:r>
      </w:del>
    </w:p>
    <w:p w14:paraId="2D664E02" w14:textId="77777777" w:rsidR="00A90EB9" w:rsidRDefault="001710F4">
      <w:pPr>
        <w:pStyle w:val="ListParagraph"/>
        <w:numPr>
          <w:ilvl w:val="0"/>
          <w:numId w:val="11"/>
        </w:numPr>
        <w:spacing w:after="0" w:line="240" w:lineRule="auto"/>
        <w:ind w:left="1440"/>
        <w:rPr>
          <w:del w:id="656" w:author="עדה גונזלץ-טורס" w:date="2024-11-18T14:15:00Z"/>
          <w:color w:val="000000" w:themeColor="text1"/>
        </w:rPr>
      </w:pPr>
      <w:del w:id="657" w:author="עדה גונזלץ-טורס" w:date="2024-11-18T14:15:00Z">
        <w:r>
          <w:rPr>
            <w:color w:val="000000" w:themeColor="text1"/>
          </w:rPr>
          <w:delText xml:space="preserve">Shown you pictures of sexual activities. . </w:delText>
        </w:r>
        <w:r>
          <w:rPr>
            <w:i/>
            <w:iCs/>
            <w:color w:val="000000" w:themeColor="text1"/>
          </w:rPr>
          <w:delText>(SURVEY PROGRAMMING: MAINTAIN SAME CONDITION AS PREVIOUS SECTION.)</w:delText>
        </w:r>
      </w:del>
    </w:p>
    <w:p w14:paraId="48CB77EB" w14:textId="77777777" w:rsidR="00A90EB9" w:rsidRDefault="00A90EB9">
      <w:pPr>
        <w:pStyle w:val="ListParagraph"/>
        <w:spacing w:after="0" w:line="240" w:lineRule="auto"/>
        <w:rPr>
          <w:del w:id="658" w:author="עדה גונזלץ-טורס" w:date="2024-11-18T14:15:00Z"/>
          <w:i/>
        </w:rPr>
      </w:pPr>
    </w:p>
    <w:p w14:paraId="40C4605E" w14:textId="77777777" w:rsidR="00A90EB9" w:rsidRDefault="001710F4">
      <w:pPr>
        <w:pStyle w:val="ListParagraph"/>
        <w:spacing w:after="0" w:line="240" w:lineRule="auto"/>
        <w:rPr>
          <w:del w:id="659" w:author="עדה גונזלץ-טורס" w:date="2024-11-18T14:15:00Z"/>
        </w:rPr>
      </w:pPr>
      <w:del w:id="660" w:author="עדה גונזלץ-טורס" w:date="2024-11-18T14:15:00Z">
        <w:r>
          <w:rPr>
            <w:i/>
          </w:rPr>
          <w:delText>Select one: Yes; No.</w:delText>
        </w:r>
      </w:del>
    </w:p>
    <w:p w14:paraId="48B1C280" w14:textId="77777777" w:rsidR="00A90EB9" w:rsidRDefault="00A90EB9">
      <w:pPr>
        <w:pStyle w:val="ListParagraph"/>
        <w:spacing w:after="0" w:line="240" w:lineRule="auto"/>
        <w:rPr>
          <w:del w:id="661" w:author="עדה גונזלץ-טורס" w:date="2024-11-18T14:15:00Z"/>
        </w:rPr>
      </w:pPr>
    </w:p>
    <w:p w14:paraId="667F85DC" w14:textId="77777777" w:rsidR="00A90EB9" w:rsidRDefault="001710F4">
      <w:pPr>
        <w:pStyle w:val="ListParagraph"/>
        <w:spacing w:after="0" w:line="240" w:lineRule="auto"/>
        <w:rPr>
          <w:del w:id="662" w:author="עדה גונזלץ-טורס" w:date="2024-11-18T14:15:00Z"/>
        </w:rPr>
      </w:pPr>
      <w:del w:id="663" w:author="עדה גונזלץ-טורס" w:date="2024-11-18T14:15:00Z">
        <w:r>
          <w:rPr>
            <w:bCs/>
          </w:rPr>
          <w:delText xml:space="preserve">[Version B] </w:delText>
        </w:r>
        <w:r>
          <w:delText xml:space="preserve">In the past year, has a manager or supervisor at your factory taken </w:delText>
        </w:r>
        <w:r>
          <w:rPr>
            <w:bCs/>
          </w:rPr>
          <w:delText>any</w:delText>
        </w:r>
        <w:r>
          <w:delText xml:space="preserve"> of the following actions toward you against your will?</w:delText>
        </w:r>
      </w:del>
    </w:p>
    <w:p w14:paraId="453F2F33" w14:textId="77777777" w:rsidR="00A90EB9" w:rsidRDefault="001710F4">
      <w:pPr>
        <w:numPr>
          <w:ilvl w:val="0"/>
          <w:numId w:val="11"/>
        </w:numPr>
        <w:spacing w:after="0" w:line="240" w:lineRule="auto"/>
        <w:ind w:left="1440"/>
        <w:rPr>
          <w:del w:id="664" w:author="עדה גונזלץ-טורס" w:date="2024-11-18T14:15:00Z"/>
          <w:color w:val="000000" w:themeColor="text1"/>
        </w:rPr>
      </w:pPr>
      <w:del w:id="665" w:author="עדה גונזלץ-טורס" w:date="2024-11-18T14:15:00Z">
        <w:r>
          <w:rPr>
            <w:color w:val="000000" w:themeColor="text1"/>
          </w:rPr>
          <w:delText>Hit, slapped, or punched you;</w:delText>
        </w:r>
      </w:del>
    </w:p>
    <w:p w14:paraId="24028F0C" w14:textId="77777777" w:rsidR="00A90EB9" w:rsidRDefault="001710F4">
      <w:pPr>
        <w:numPr>
          <w:ilvl w:val="0"/>
          <w:numId w:val="11"/>
        </w:numPr>
        <w:spacing w:after="0" w:line="240" w:lineRule="auto"/>
        <w:ind w:left="1440"/>
        <w:rPr>
          <w:del w:id="666" w:author="עדה גונזלץ-טורס" w:date="2024-11-18T14:15:00Z"/>
          <w:color w:val="000000" w:themeColor="text1"/>
        </w:rPr>
      </w:pPr>
      <w:del w:id="667" w:author="עדה גונזלץ-טורס" w:date="2024-11-18T14:15:00Z">
        <w:r>
          <w:rPr>
            <w:color w:val="000000" w:themeColor="text1"/>
          </w:rPr>
          <w:delText>Cut or stabbed you;</w:delText>
        </w:r>
      </w:del>
    </w:p>
    <w:p w14:paraId="113678D5" w14:textId="77777777" w:rsidR="00A90EB9" w:rsidRDefault="001710F4">
      <w:pPr>
        <w:numPr>
          <w:ilvl w:val="0"/>
          <w:numId w:val="11"/>
        </w:numPr>
        <w:spacing w:after="0" w:line="240" w:lineRule="auto"/>
        <w:ind w:left="1440"/>
        <w:rPr>
          <w:del w:id="668" w:author="עדה גונזלץ-טורס" w:date="2024-11-18T14:15:00Z"/>
          <w:color w:val="000000" w:themeColor="text1"/>
        </w:rPr>
      </w:pPr>
      <w:del w:id="669" w:author="עדה גונזלץ-טורס" w:date="2024-11-18T14:15:00Z">
        <w:r>
          <w:rPr>
            <w:color w:val="000000" w:themeColor="text1"/>
          </w:rPr>
          <w:delText>Tripped you;</w:delText>
        </w:r>
      </w:del>
    </w:p>
    <w:p w14:paraId="71C64311" w14:textId="77777777" w:rsidR="00A90EB9" w:rsidRDefault="001710F4">
      <w:pPr>
        <w:numPr>
          <w:ilvl w:val="0"/>
          <w:numId w:val="11"/>
        </w:numPr>
        <w:spacing w:after="0" w:line="240" w:lineRule="auto"/>
        <w:ind w:left="1440"/>
        <w:rPr>
          <w:del w:id="670" w:author="עדה גונזלץ-טורס" w:date="2024-11-18T14:15:00Z"/>
          <w:color w:val="000000" w:themeColor="text1"/>
        </w:rPr>
      </w:pPr>
      <w:del w:id="671" w:author="עדה גונזלץ-טורס" w:date="2024-11-18T14:15:00Z">
        <w:r>
          <w:rPr>
            <w:color w:val="000000" w:themeColor="text1"/>
          </w:rPr>
          <w:delText>Otherwise intentionally caused you physical harm</w:delText>
        </w:r>
      </w:del>
    </w:p>
    <w:p w14:paraId="5E07CC26" w14:textId="77777777" w:rsidR="00A90EB9" w:rsidRDefault="00A90EB9">
      <w:pPr>
        <w:pStyle w:val="ListParagraph"/>
        <w:spacing w:after="0" w:line="240" w:lineRule="auto"/>
        <w:rPr>
          <w:del w:id="672" w:author="עדה גונזלץ-טורס" w:date="2024-11-18T14:15:00Z"/>
          <w:i/>
        </w:rPr>
      </w:pPr>
    </w:p>
    <w:p w14:paraId="6C2FBA13" w14:textId="77777777" w:rsidR="00A90EB9" w:rsidRDefault="001710F4">
      <w:pPr>
        <w:pStyle w:val="ListParagraph"/>
        <w:spacing w:after="0" w:line="240" w:lineRule="auto"/>
        <w:rPr>
          <w:del w:id="673" w:author="עדה גונזלץ-טורס" w:date="2024-11-18T14:15:00Z"/>
        </w:rPr>
      </w:pPr>
      <w:del w:id="674" w:author="עדה גונזלץ-טורס" w:date="2024-11-18T14:15:00Z">
        <w:r>
          <w:rPr>
            <w:i/>
          </w:rPr>
          <w:delText>Select one: Yes; No.</w:delText>
        </w:r>
      </w:del>
    </w:p>
    <w:p w14:paraId="7E0256CC" w14:textId="77777777" w:rsidR="00A90EB9" w:rsidRDefault="00A90EB9">
      <w:pPr>
        <w:pStyle w:val="ListParagraph"/>
        <w:spacing w:after="0" w:line="240" w:lineRule="auto"/>
        <w:rPr>
          <w:del w:id="675" w:author="עדה גונזלץ-טורס" w:date="2024-11-18T14:15:00Z"/>
        </w:rPr>
      </w:pPr>
    </w:p>
    <w:p w14:paraId="3AC8BF87" w14:textId="77777777" w:rsidR="00A90EB9" w:rsidRDefault="001710F4">
      <w:pPr>
        <w:pStyle w:val="ListParagraph"/>
        <w:numPr>
          <w:ilvl w:val="0"/>
          <w:numId w:val="19"/>
        </w:numPr>
        <w:spacing w:after="0" w:line="240" w:lineRule="auto"/>
        <w:rPr>
          <w:del w:id="676" w:author="עדה גונזלץ-טורס" w:date="2024-11-18T14:15:00Z"/>
          <w:b/>
        </w:rPr>
      </w:pPr>
      <w:del w:id="677" w:author="עדה גונזלץ-טורס" w:date="2024-11-18T14:11:00Z">
        <w:r>
          <w:delText xml:space="preserve">In the past year, has a manager or supervisor at your factory taken </w:delText>
        </w:r>
        <w:r>
          <w:rPr>
            <w:bCs/>
          </w:rPr>
          <w:delText>any</w:delText>
        </w:r>
        <w:r>
          <w:delText xml:space="preserve"> of the following actions toward you against your will?</w:delText>
        </w:r>
      </w:del>
    </w:p>
    <w:p w14:paraId="42687BC7" w14:textId="77777777" w:rsidR="00A90EB9" w:rsidRDefault="001710F4">
      <w:pPr>
        <w:pStyle w:val="ListParagraph"/>
        <w:numPr>
          <w:ilvl w:val="0"/>
          <w:numId w:val="12"/>
        </w:numPr>
        <w:rPr>
          <w:del w:id="678" w:author="עדה גונזלץ-טורס" w:date="2024-11-18T14:15:00Z"/>
        </w:rPr>
      </w:pPr>
      <w:del w:id="679" w:author="עדה גונזלץ-טורס" w:date="2024-11-18T14:11:00Z">
        <w:r>
          <w:delText xml:space="preserve">Threatened you </w:delText>
        </w:r>
      </w:del>
    </w:p>
    <w:p w14:paraId="3D61640D" w14:textId="77777777" w:rsidR="00A90EB9" w:rsidRDefault="001710F4">
      <w:pPr>
        <w:pStyle w:val="ListParagraph"/>
        <w:numPr>
          <w:ilvl w:val="0"/>
          <w:numId w:val="12"/>
        </w:numPr>
        <w:rPr>
          <w:del w:id="680" w:author="עדה גונזלץ-טורס" w:date="2024-11-18T14:15:00Z"/>
        </w:rPr>
      </w:pPr>
      <w:del w:id="681" w:author="עדה גונזלץ-טורס" w:date="2024-11-18T14:11:00Z">
        <w:r>
          <w:delText xml:space="preserve">Told you that they will harm you if you do not agree to or fulfill their demands. </w:delText>
        </w:r>
      </w:del>
    </w:p>
    <w:p w14:paraId="5C4809A2" w14:textId="77777777" w:rsidR="00A90EB9" w:rsidRDefault="00A90EB9">
      <w:pPr>
        <w:pStyle w:val="ListParagraph"/>
        <w:spacing w:after="0" w:line="240" w:lineRule="auto"/>
        <w:rPr>
          <w:del w:id="682" w:author="עדה גונזלץ-טורס" w:date="2024-11-18T14:15:00Z"/>
          <w:i/>
        </w:rPr>
      </w:pPr>
    </w:p>
    <w:p w14:paraId="52A66D8F" w14:textId="77777777" w:rsidR="00A90EB9" w:rsidRDefault="001710F4">
      <w:pPr>
        <w:pStyle w:val="ListParagraph"/>
        <w:spacing w:after="0" w:line="240" w:lineRule="auto"/>
        <w:rPr>
          <w:del w:id="683" w:author="עדה גונזלץ-טורס" w:date="2024-11-18T14:15:00Z"/>
          <w:i/>
        </w:rPr>
      </w:pPr>
      <w:del w:id="684" w:author="עדה גונזלץ-טורס" w:date="2024-11-18T14:11:00Z">
        <w:r>
          <w:rPr>
            <w:i/>
          </w:rPr>
          <w:delText>Select one: Yes; No.</w:delText>
        </w:r>
      </w:del>
      <w:bookmarkStart w:id="685" w:name="move1828314921"/>
      <w:bookmarkEnd w:id="685"/>
    </w:p>
    <w:p w14:paraId="55C5DB64" w14:textId="77777777" w:rsidR="00A90EB9" w:rsidRDefault="00A90EB9">
      <w:pPr>
        <w:pStyle w:val="ListParagraph"/>
        <w:ind w:left="0"/>
        <w:rPr>
          <w:del w:id="686" w:author="עדה גונזלץ-טורס" w:date="2024-11-18T14:15:00Z"/>
          <w:b/>
          <w:bCs/>
        </w:rPr>
      </w:pPr>
    </w:p>
    <w:p w14:paraId="227E805E" w14:textId="17D015AA" w:rsidR="00A90EB9" w:rsidDel="00931549" w:rsidRDefault="00A90EB9">
      <w:pPr>
        <w:pStyle w:val="ListParagraph"/>
        <w:rPr>
          <w:del w:id="687" w:author="עדה גונזלץ-טורס" w:date="2024-11-26T16:17:00Z"/>
        </w:rPr>
      </w:pPr>
    </w:p>
    <w:p w14:paraId="6A0F6558" w14:textId="77777777" w:rsidR="00A90EB9" w:rsidRDefault="001710F4">
      <w:pPr>
        <w:pStyle w:val="ListParagraph"/>
        <w:numPr>
          <w:ilvl w:val="0"/>
          <w:numId w:val="19"/>
        </w:numPr>
        <w:rPr>
          <w:del w:id="688" w:author="עדה גונזלץ-טורס" w:date="2024-11-25T14:52:00Z"/>
        </w:rPr>
      </w:pPr>
      <w:commentRangeStart w:id="689"/>
      <w:del w:id="690" w:author="עדה גונזלץ-טורס" w:date="2024-11-25T14:52:00Z">
        <w:r>
          <w:delText>If Survey = [Version 1 – Direct Elicitation &amp; You indicated that a manager or supervisor at your factory has taken at least one of these actions against your will in the past year: threatened you or told you that they will harm you if you do not agree to or fulfill their demands. Did you report this incident through any of the factory’s internal channels? Select one: Yes; No.</w:delText>
        </w:r>
      </w:del>
    </w:p>
    <w:p w14:paraId="6BAFE0F2" w14:textId="24DBE11E" w:rsidR="00A90EB9" w:rsidDel="00931549" w:rsidRDefault="00A90EB9">
      <w:pPr>
        <w:pStyle w:val="ListParagraph"/>
        <w:rPr>
          <w:del w:id="691" w:author="עדה גונזלץ-טורס" w:date="2024-11-26T16:17:00Z"/>
        </w:rPr>
        <w:pPrChange w:id="692" w:author="עדה גונזלץ-טורס" w:date="2024-11-18T14:17:00Z">
          <w:pPr>
            <w:pStyle w:val="ListParagraph"/>
            <w:numPr>
              <w:numId w:val="19"/>
            </w:numPr>
            <w:tabs>
              <w:tab w:val="num" w:pos="0"/>
            </w:tabs>
            <w:ind w:hanging="360"/>
          </w:pPr>
        </w:pPrChange>
      </w:pPr>
    </w:p>
    <w:p w14:paraId="5555870B" w14:textId="520AD4F3" w:rsidR="00A90EB9" w:rsidDel="00931549" w:rsidRDefault="001710F4">
      <w:pPr>
        <w:pStyle w:val="ListParagraph"/>
        <w:numPr>
          <w:ilvl w:val="0"/>
          <w:numId w:val="19"/>
        </w:numPr>
        <w:rPr>
          <w:del w:id="693" w:author="עדה גונזלץ-טורס" w:date="2024-11-26T16:17:00Z"/>
          <w:iCs/>
        </w:rPr>
      </w:pPr>
      <w:del w:id="694" w:author="עדה גונזלץ-טורס" w:date="2024-11-26T16:17:00Z">
        <w:r w:rsidDel="00931549">
          <w:delText>If Survey = [Version 1 – Direct Elicitation &amp; ]</w:delText>
        </w:r>
      </w:del>
      <w:del w:id="695" w:author="עדה גונזלץ-טורס" w:date="2024-11-18T14:17:00Z">
        <w:r>
          <w:delText>:</w:delText>
        </w:r>
      </w:del>
      <w:del w:id="696" w:author="עדה גונזלץ-טורס" w:date="2024-11-26T16:17:00Z">
        <w:r w:rsidDel="00931549">
          <w:delText xml:space="preserve">: You indicated that a manager or supervisor at your factory has taken at least one of these actions against your will in the past year: hit, slapped, or punched you; cut or stabbed you; tripped you; or otherwise intentionally caused you physical harm. Did you report this incident through any of the factory’s internal channels? Select one: Yes; No. </w:delText>
        </w:r>
      </w:del>
    </w:p>
    <w:p w14:paraId="75E8F0B8" w14:textId="3B77ABA7" w:rsidR="00A90EB9" w:rsidDel="00931549" w:rsidRDefault="001710F4">
      <w:pPr>
        <w:pStyle w:val="ListParagraph"/>
        <w:numPr>
          <w:ilvl w:val="0"/>
          <w:numId w:val="19"/>
        </w:numPr>
        <w:rPr>
          <w:del w:id="697" w:author="עדה גונזלץ-טורס" w:date="2024-11-26T16:17:00Z"/>
        </w:rPr>
      </w:pPr>
      <w:del w:id="698" w:author="עדה גונזלץ-טורס" w:date="2024-11-26T16:17:00Z">
        <w:r w:rsidDel="00931549">
          <w:delText>If Survey = [Version 1 – Direct Elicitation]</w:delText>
        </w:r>
      </w:del>
      <w:del w:id="699" w:author="עדה גונזלץ-טורס" w:date="2024-11-18T14:16:00Z">
        <w:r>
          <w:delText xml:space="preserve"> &amp; Section 4.2, Question 3-Version A or Question 4-Version B = [Yes]: </w:delText>
        </w:r>
      </w:del>
      <w:del w:id="700" w:author="עדה גונזלץ-טורס" w:date="2024-11-26T16:17:00Z">
        <w:r w:rsidDel="00931549">
          <w:delText xml:space="preserve">You indicated that a manager or supervisor at your factory has taken at least one of these actions against your will in the past year: made remarks about you in a sexual manner; asked you to enter into a love or sexual relationship; asked or forced you to perform sexual favors; asked or forced you to meet outside of the factory or meet them alone in a way that made you feel uncomfortable; touched you in a sexual manner or in a way that made you feel uncomfortable or scared; or shown you pictures of sexual activities. Did you report this incident through any of the factory’s internal channels? Select one: Yes; </w:delText>
        </w:r>
        <w:commentRangeStart w:id="701"/>
        <w:r w:rsidDel="00931549">
          <w:delText>No</w:delText>
        </w:r>
      </w:del>
      <w:commentRangeEnd w:id="701"/>
      <w:r w:rsidR="00931549">
        <w:rPr>
          <w:rStyle w:val="CommentReference"/>
        </w:rPr>
        <w:commentReference w:id="701"/>
      </w:r>
      <w:del w:id="702" w:author="עדה גונזלץ-טורס" w:date="2024-11-26T16:17:00Z">
        <w:r w:rsidDel="00931549">
          <w:delText xml:space="preserve">. </w:delText>
        </w:r>
        <w:commentRangeEnd w:id="689"/>
        <w:r w:rsidDel="00931549">
          <w:commentReference w:id="689"/>
        </w:r>
      </w:del>
    </w:p>
    <w:p w14:paraId="0467BB68" w14:textId="77777777" w:rsidR="00A90EB9" w:rsidRDefault="00A90EB9">
      <w:pPr>
        <w:pStyle w:val="ListParagraph"/>
        <w:rPr>
          <w:iCs/>
        </w:rPr>
      </w:pPr>
    </w:p>
    <w:p w14:paraId="1A8D424D" w14:textId="77777777" w:rsidR="00A90EB9" w:rsidRDefault="001710F4">
      <w:pPr>
        <w:pStyle w:val="ListParagraph"/>
        <w:numPr>
          <w:ilvl w:val="0"/>
          <w:numId w:val="19"/>
        </w:numPr>
        <w:rPr>
          <w:del w:id="703" w:author="עדה גונזלץ-טורס" w:date="2024-11-18T14:17:00Z"/>
          <w:iCs/>
        </w:rPr>
      </w:pPr>
      <w:del w:id="704" w:author="עדה גונזלץ-טורס" w:date="2024-11-18T14:17:00Z">
        <w:r>
          <w:delText>If Survey = [Version 1 – Direct Elicitation</w:delText>
        </w:r>
      </w:del>
      <w:del w:id="705" w:author="עדה גונזלץ-טורס" w:date="2024-11-18T14:16:00Z">
        <w:r>
          <w:delText>] &amp; Section 4,2, Question 3-Version B or Question 4-Version A = [Yes]</w:delText>
        </w:r>
      </w:del>
      <w:del w:id="706" w:author="עדה גונזלץ-טורס" w:date="2024-11-18T14:17:00Z">
        <w:r>
          <w:delText xml:space="preserve">: You indicated that a manager or supervisor at your factory has taken at least one of these actions against your will in the past year: hit, slapped, or punched you; cut or stabbed you; tripped you; or otherwise intentionally caused you physical harm. Did you report this incident through any of the factory’s internal channels? Select one: Yes; No. </w:delText>
        </w:r>
      </w:del>
    </w:p>
    <w:p w14:paraId="38353C52" w14:textId="77777777" w:rsidR="00A90EB9" w:rsidRDefault="00A90EB9">
      <w:pPr>
        <w:pStyle w:val="ListParagraph"/>
        <w:rPr>
          <w:iCs/>
        </w:rPr>
      </w:pPr>
    </w:p>
    <w:p w14:paraId="6D57E00A" w14:textId="77777777" w:rsidR="00A90EB9" w:rsidRDefault="001710F4">
      <w:pPr>
        <w:pStyle w:val="ListParagraph"/>
        <w:numPr>
          <w:ilvl w:val="0"/>
          <w:numId w:val="19"/>
        </w:numPr>
        <w:rPr>
          <w:del w:id="707" w:author="עדה גונזלץ-טורס" w:date="2024-11-18T14:17:00Z"/>
        </w:rPr>
      </w:pPr>
      <w:del w:id="708" w:author="עדה גונזלץ-טורס" w:date="2024-11-18T14:17:00Z">
        <w:r>
          <w:delText xml:space="preserve">If Survey = [Version 1 – Direct Elicitation] &amp; Section 4.2, Question 5 = [Yes]: You indicated that a manager or supervisor at your factory has taken at least one of these actions against your will in the past year: threatened you or told you that they will harm you if you do not agree to or fulfill their demands. Did you report this incident through any of the factory’s internal channels? Select one: Yes; No. </w:delText>
        </w:r>
      </w:del>
    </w:p>
    <w:p w14:paraId="5F3AE00F" w14:textId="77777777" w:rsidR="00A90EB9" w:rsidRDefault="00A90EB9">
      <w:pPr>
        <w:pStyle w:val="ListParagraph"/>
        <w:rPr>
          <w:del w:id="709" w:author="עדה גונזלץ-טורס" w:date="2024-11-25T14:53:00Z"/>
        </w:rPr>
      </w:pPr>
    </w:p>
    <w:p w14:paraId="70B2862C" w14:textId="77777777" w:rsidR="00A90EB9" w:rsidRDefault="00A90EB9">
      <w:pPr>
        <w:pStyle w:val="ListParagraph"/>
      </w:pPr>
    </w:p>
    <w:p w14:paraId="0BD24750" w14:textId="77777777" w:rsidR="00A90EB9" w:rsidRDefault="001710F4">
      <w:pPr>
        <w:jc w:val="both"/>
        <w:rPr>
          <w:rFonts w:ascii="Calibri" w:hAnsi="Calibri" w:cs="Calibri"/>
          <w:i/>
          <w:iCs/>
        </w:rPr>
      </w:pPr>
      <w:r>
        <w:rPr>
          <w:rFonts w:cs="Calibri"/>
          <w:i/>
          <w:iCs/>
        </w:rPr>
        <w:t xml:space="preserve">Survey programming: </w:t>
      </w:r>
    </w:p>
    <w:p w14:paraId="1D068F52" w14:textId="77777777" w:rsidR="00A90EB9" w:rsidRDefault="001710F4">
      <w:pPr>
        <w:pStyle w:val="ListParagraph"/>
        <w:numPr>
          <w:ilvl w:val="4"/>
          <w:numId w:val="30"/>
        </w:numPr>
        <w:ind w:left="1080"/>
        <w:rPr>
          <w:rFonts w:ascii="Calibri" w:hAnsi="Calibri" w:cs="Calibri"/>
          <w:i/>
          <w:iCs/>
        </w:rPr>
      </w:pPr>
      <w:r>
        <w:rPr>
          <w:rFonts w:cs="Calibri"/>
          <w:i/>
          <w:iCs/>
        </w:rPr>
        <w:t xml:space="preserve">If Section 1, Question 16 == No, read aloud, </w:t>
      </w:r>
    </w:p>
    <w:p w14:paraId="1FB50CAA" w14:textId="77777777" w:rsidR="00A90EB9" w:rsidRDefault="001710F4">
      <w:pPr>
        <w:pStyle w:val="ListParagraph"/>
        <w:ind w:left="1080"/>
        <w:rPr>
          <w:rFonts w:ascii="Calibri" w:hAnsi="Calibri" w:cs="Calibri"/>
          <w:i/>
          <w:iCs/>
        </w:rPr>
      </w:pPr>
      <w:r>
        <w:rPr>
          <w:rFonts w:cs="Calibri"/>
          <w:i/>
          <w:iCs/>
        </w:rPr>
        <w:t xml:space="preserve">“I am now going to ask you about your previous factory, </w:t>
      </w:r>
      <w:r>
        <w:t>[</w:t>
      </w:r>
      <w:r>
        <w:rPr>
          <w:shd w:val="clear" w:color="auto" w:fill="FFFF00"/>
        </w:rPr>
        <w:t>INSERT FACTORY NAME</w:t>
      </w:r>
      <w:ins w:id="710" w:author="עדה גונזלץ-טורס" w:date="2024-11-18T14:25:00Z">
        <w:r>
          <w:rPr>
            <w:shd w:val="clear" w:color="auto" w:fill="FFFF00"/>
          </w:rPr>
          <w:t xml:space="preserve"> incl. PREVIOUSLY INPUTTED FACTORY</w:t>
        </w:r>
      </w:ins>
      <w:r>
        <w:t>]</w:t>
      </w:r>
      <w:r>
        <w:rPr>
          <w:rFonts w:cs="Calibri"/>
          <w:i/>
          <w:iCs/>
        </w:rPr>
        <w:t>.</w:t>
      </w:r>
      <w:r>
        <w:rPr>
          <w:rFonts w:cs="Calibri"/>
        </w:rPr>
        <w:t xml:space="preserve"> </w:t>
      </w:r>
      <w:r>
        <w:rPr>
          <w:rFonts w:cs="Calibri"/>
          <w:i/>
          <w:iCs/>
        </w:rPr>
        <w:t xml:space="preserve">Please answer about your experience at </w:t>
      </w:r>
      <w:r>
        <w:t>[</w:t>
      </w:r>
      <w:r>
        <w:rPr>
          <w:shd w:val="clear" w:color="auto" w:fill="FFFF00"/>
        </w:rPr>
        <w:t>INSERT FACTORY NAME</w:t>
      </w:r>
      <w:ins w:id="711" w:author="עדה גונזלץ-טורס" w:date="2024-11-18T14:25:00Z">
        <w:r>
          <w:rPr>
            <w:shd w:val="clear" w:color="auto" w:fill="FFFF00"/>
          </w:rPr>
          <w:t xml:space="preserve"> incl.  NEWLY INPUTTED FACTORY</w:t>
        </w:r>
      </w:ins>
      <w:r>
        <w:t>]</w:t>
      </w:r>
      <w:r>
        <w:rPr>
          <w:rFonts w:cs="Calibri"/>
          <w:i/>
          <w:iCs/>
        </w:rPr>
        <w:t xml:space="preserve"> from one year ago until when you stopped working there.” </w:t>
      </w:r>
    </w:p>
    <w:p w14:paraId="7FB3A15B" w14:textId="77777777" w:rsidR="00A90EB9" w:rsidRDefault="001710F4">
      <w:pPr>
        <w:pStyle w:val="ListParagraph"/>
        <w:numPr>
          <w:ilvl w:val="1"/>
          <w:numId w:val="30"/>
        </w:numPr>
        <w:ind w:left="1080"/>
      </w:pPr>
      <w:r>
        <w:t>Otherwise, SKIP TO NEXT SECTION.</w:t>
      </w:r>
    </w:p>
    <w:p w14:paraId="29422AD4" w14:textId="77777777" w:rsidR="00A90EB9" w:rsidRDefault="00A90EB9"/>
    <w:p w14:paraId="6A71C9C6" w14:textId="77777777" w:rsidR="00A90EB9" w:rsidRDefault="001710F4">
      <w:pPr>
        <w:pStyle w:val="ListParagraph"/>
        <w:ind w:left="0"/>
        <w:rPr>
          <w:b/>
        </w:rPr>
      </w:pPr>
      <w:r>
        <w:rPr>
          <w:b/>
        </w:rPr>
        <w:t>Part B: Previous Factory [USE SAME ELICITATION METHOD AS ABOVE]:</w:t>
      </w:r>
    </w:p>
    <w:p w14:paraId="2A56AB10" w14:textId="77777777" w:rsidR="00A90EB9" w:rsidRDefault="00A90EB9">
      <w:pPr>
        <w:pStyle w:val="ListParagraph"/>
        <w:ind w:left="0"/>
        <w:rPr>
          <w:b/>
        </w:rPr>
      </w:pPr>
    </w:p>
    <w:p w14:paraId="59ED617F" w14:textId="77777777" w:rsidR="00A90EB9" w:rsidRDefault="001710F4">
      <w:pPr>
        <w:pStyle w:val="ListParagraph"/>
        <w:numPr>
          <w:ilvl w:val="0"/>
          <w:numId w:val="19"/>
        </w:numPr>
        <w:spacing w:after="0" w:line="240" w:lineRule="auto"/>
        <w:rPr>
          <w:del w:id="712" w:author="עדה גונזלץ-טורס" w:date="2024-11-25T14:53:00Z"/>
          <w:b/>
        </w:rPr>
      </w:pPr>
      <w:del w:id="713" w:author="עדה גונזלץ-טורס" w:date="2024-11-25T14:53:00Z">
        <w:r>
          <w:rPr>
            <w:bCs/>
          </w:rPr>
          <w:delText xml:space="preserve">Between one year ago and when you stopped working at the factory, did </w:delText>
        </w:r>
        <w:r>
          <w:delText xml:space="preserve">a manager or supervisor at the factory take </w:delText>
        </w:r>
        <w:r>
          <w:rPr>
            <w:bCs/>
          </w:rPr>
          <w:delText>any</w:delText>
        </w:r>
        <w:r>
          <w:delText xml:space="preserve"> of the following actions toward you against your will?</w:delText>
        </w:r>
      </w:del>
    </w:p>
    <w:p w14:paraId="02C2396E" w14:textId="77777777" w:rsidR="00A90EB9" w:rsidRDefault="001710F4">
      <w:pPr>
        <w:pStyle w:val="ListParagraph"/>
        <w:numPr>
          <w:ilvl w:val="0"/>
          <w:numId w:val="12"/>
        </w:numPr>
        <w:rPr>
          <w:del w:id="714" w:author="עדה גונזלץ-טורס" w:date="2024-11-25T14:53:00Z"/>
        </w:rPr>
      </w:pPr>
      <w:del w:id="715" w:author="עדה גונזלץ-טורס" w:date="2024-11-25T14:53:00Z">
        <w:r>
          <w:delText xml:space="preserve">Threatened you </w:delText>
        </w:r>
      </w:del>
    </w:p>
    <w:p w14:paraId="7021E0D6" w14:textId="77777777" w:rsidR="00A90EB9" w:rsidRDefault="001710F4">
      <w:pPr>
        <w:pStyle w:val="ListParagraph"/>
        <w:numPr>
          <w:ilvl w:val="0"/>
          <w:numId w:val="12"/>
        </w:numPr>
        <w:rPr>
          <w:del w:id="716" w:author="עדה גונזלץ-טורס" w:date="2024-11-25T14:53:00Z"/>
        </w:rPr>
      </w:pPr>
      <w:del w:id="717" w:author="עדה גונזלץ-טורס" w:date="2024-11-25T14:53:00Z">
        <w:r>
          <w:delText xml:space="preserve">Told you that they will harm you if you do not agree to or fulfill their demands. </w:delText>
        </w:r>
      </w:del>
    </w:p>
    <w:p w14:paraId="5EBB7491" w14:textId="77777777" w:rsidR="00A90EB9" w:rsidRDefault="00A90EB9">
      <w:pPr>
        <w:pStyle w:val="ListParagraph"/>
        <w:spacing w:after="0" w:line="240" w:lineRule="auto"/>
        <w:rPr>
          <w:del w:id="718" w:author="עדה גונזלץ-טורס" w:date="2024-11-25T14:53:00Z"/>
          <w:i/>
        </w:rPr>
      </w:pPr>
    </w:p>
    <w:p w14:paraId="5873D523" w14:textId="77777777" w:rsidR="00A90EB9" w:rsidRDefault="001710F4">
      <w:pPr>
        <w:pStyle w:val="ListParagraph"/>
        <w:spacing w:after="0" w:line="240" w:lineRule="auto"/>
        <w:rPr>
          <w:del w:id="719" w:author="עדה גונזלץ-טורס" w:date="2024-11-25T14:53:00Z"/>
        </w:rPr>
      </w:pPr>
      <w:del w:id="720" w:author="עדה גונזלץ-טורס" w:date="2024-11-25T14:53:00Z">
        <w:r>
          <w:rPr>
            <w:i/>
          </w:rPr>
          <w:delText>Select one: Yes; No.</w:delText>
        </w:r>
      </w:del>
    </w:p>
    <w:p w14:paraId="6EC48038" w14:textId="77777777" w:rsidR="00A90EB9" w:rsidRDefault="00A90EB9">
      <w:pPr>
        <w:pStyle w:val="ListParagraph"/>
        <w:spacing w:after="0" w:line="240" w:lineRule="auto"/>
      </w:pPr>
    </w:p>
    <w:p w14:paraId="0377E2C0" w14:textId="77777777" w:rsidR="00A90EB9" w:rsidRDefault="001710F4">
      <w:pPr>
        <w:pStyle w:val="ListParagraph"/>
        <w:numPr>
          <w:ilvl w:val="0"/>
          <w:numId w:val="19"/>
        </w:numPr>
        <w:spacing w:after="0" w:line="240" w:lineRule="auto"/>
      </w:pPr>
      <w:r>
        <w:rPr>
          <w:bCs/>
        </w:rPr>
        <w:t xml:space="preserve">Between one year ago and when you stopped working at the factory, did </w:t>
      </w:r>
      <w:r>
        <w:t xml:space="preserve">a manager or supervisor at the factory take </w:t>
      </w:r>
      <w:r>
        <w:rPr>
          <w:bCs/>
        </w:rPr>
        <w:t>any</w:t>
      </w:r>
      <w:r>
        <w:t xml:space="preserve"> of the following actions toward you against your will?</w:t>
      </w:r>
    </w:p>
    <w:p w14:paraId="2942A3B6" w14:textId="77777777" w:rsidR="00A90EB9" w:rsidRDefault="001710F4">
      <w:pPr>
        <w:numPr>
          <w:ilvl w:val="0"/>
          <w:numId w:val="11"/>
        </w:numPr>
        <w:spacing w:after="0" w:line="240" w:lineRule="auto"/>
        <w:ind w:left="1440"/>
        <w:rPr>
          <w:color w:val="000000" w:themeColor="text1"/>
        </w:rPr>
      </w:pPr>
      <w:r>
        <w:rPr>
          <w:color w:val="000000" w:themeColor="text1"/>
        </w:rPr>
        <w:t>Hit, slapped, or punched you;</w:t>
      </w:r>
    </w:p>
    <w:p w14:paraId="7C8F4D49" w14:textId="77777777" w:rsidR="00A90EB9" w:rsidRDefault="001710F4">
      <w:pPr>
        <w:numPr>
          <w:ilvl w:val="0"/>
          <w:numId w:val="11"/>
        </w:numPr>
        <w:spacing w:after="0" w:line="240" w:lineRule="auto"/>
        <w:ind w:left="1440"/>
        <w:rPr>
          <w:color w:val="000000" w:themeColor="text1"/>
        </w:rPr>
      </w:pPr>
      <w:r>
        <w:rPr>
          <w:color w:val="000000" w:themeColor="text1"/>
        </w:rPr>
        <w:t>Cut or stabbed you;</w:t>
      </w:r>
    </w:p>
    <w:p w14:paraId="2094F75C" w14:textId="77777777" w:rsidR="00A90EB9" w:rsidRDefault="001710F4">
      <w:pPr>
        <w:numPr>
          <w:ilvl w:val="0"/>
          <w:numId w:val="11"/>
        </w:numPr>
        <w:spacing w:after="0" w:line="240" w:lineRule="auto"/>
        <w:ind w:left="1440"/>
        <w:rPr>
          <w:color w:val="000000" w:themeColor="text1"/>
        </w:rPr>
      </w:pPr>
      <w:r>
        <w:rPr>
          <w:color w:val="000000" w:themeColor="text1"/>
        </w:rPr>
        <w:t>Tripped you;</w:t>
      </w:r>
    </w:p>
    <w:p w14:paraId="0DE2586B" w14:textId="77777777" w:rsidR="00A90EB9" w:rsidRDefault="001710F4">
      <w:pPr>
        <w:numPr>
          <w:ilvl w:val="0"/>
          <w:numId w:val="11"/>
        </w:numPr>
        <w:spacing w:after="0" w:line="240" w:lineRule="auto"/>
        <w:ind w:left="1440"/>
        <w:rPr>
          <w:color w:val="000000" w:themeColor="text1"/>
        </w:rPr>
      </w:pPr>
      <w:r>
        <w:rPr>
          <w:color w:val="000000" w:themeColor="text1"/>
        </w:rPr>
        <w:t>Otherwise intentionally caused you physical harm</w:t>
      </w:r>
    </w:p>
    <w:p w14:paraId="3F66CC19" w14:textId="77777777" w:rsidR="00A90EB9" w:rsidRDefault="00A90EB9">
      <w:pPr>
        <w:pStyle w:val="ListParagraph"/>
        <w:spacing w:after="0" w:line="240" w:lineRule="auto"/>
        <w:rPr>
          <w:i/>
        </w:rPr>
      </w:pPr>
    </w:p>
    <w:p w14:paraId="65B0C301" w14:textId="77777777" w:rsidR="00A90EB9" w:rsidRDefault="001710F4">
      <w:pPr>
        <w:pStyle w:val="ListParagraph"/>
        <w:spacing w:after="0" w:line="240" w:lineRule="auto"/>
      </w:pPr>
      <w:r>
        <w:rPr>
          <w:i/>
        </w:rPr>
        <w:t>Select one: Yes; No.</w:t>
      </w:r>
    </w:p>
    <w:p w14:paraId="4935FB18" w14:textId="77777777" w:rsidR="00A90EB9" w:rsidRDefault="00A90EB9">
      <w:pPr>
        <w:pStyle w:val="ListParagraph"/>
      </w:pPr>
    </w:p>
    <w:p w14:paraId="36EE999E" w14:textId="77777777" w:rsidR="00A90EB9" w:rsidRDefault="001710F4">
      <w:pPr>
        <w:pStyle w:val="ListParagraph"/>
        <w:numPr>
          <w:ilvl w:val="0"/>
          <w:numId w:val="19"/>
        </w:numPr>
        <w:spacing w:after="0" w:line="240" w:lineRule="auto"/>
        <w:rPr>
          <w:color w:val="000000" w:themeColor="text1"/>
        </w:rPr>
      </w:pPr>
      <w:r>
        <w:rPr>
          <w:bCs/>
        </w:rPr>
        <w:t>Between one year ago and when you stopped working at the factory, did</w:t>
      </w:r>
      <w:r>
        <w:t xml:space="preserve"> a manager or supervisor at the factory take </w:t>
      </w:r>
      <w:r>
        <w:rPr>
          <w:bCs/>
        </w:rPr>
        <w:t>any</w:t>
      </w:r>
      <w:r>
        <w:t xml:space="preserve"> of the following actions toward you against your will? </w:t>
      </w:r>
    </w:p>
    <w:p w14:paraId="7A880A54" w14:textId="77777777" w:rsidR="00A90EB9" w:rsidRDefault="001710F4">
      <w:pPr>
        <w:numPr>
          <w:ilvl w:val="0"/>
          <w:numId w:val="11"/>
        </w:numPr>
        <w:spacing w:after="0" w:line="240" w:lineRule="auto"/>
        <w:ind w:left="1440"/>
        <w:rPr>
          <w:color w:val="000000" w:themeColor="text1"/>
        </w:rPr>
      </w:pPr>
      <w:r>
        <w:rPr>
          <w:color w:val="000000" w:themeColor="text1"/>
        </w:rPr>
        <w:t>Made remarks about you in a sexual manner;</w:t>
      </w:r>
    </w:p>
    <w:p w14:paraId="500120BD" w14:textId="77777777" w:rsidR="00A90EB9" w:rsidRDefault="001710F4">
      <w:pPr>
        <w:numPr>
          <w:ilvl w:val="0"/>
          <w:numId w:val="11"/>
        </w:numPr>
        <w:spacing w:after="0" w:line="240" w:lineRule="auto"/>
        <w:ind w:left="1440"/>
        <w:rPr>
          <w:color w:val="000000" w:themeColor="text1"/>
        </w:rPr>
      </w:pPr>
      <w:r>
        <w:rPr>
          <w:color w:val="000000" w:themeColor="text1"/>
        </w:rPr>
        <w:t>Asked you to enter into a love or sexual relationship;</w:t>
      </w:r>
    </w:p>
    <w:p w14:paraId="5651E5F9" w14:textId="77777777" w:rsidR="00A90EB9" w:rsidRDefault="001710F4">
      <w:pPr>
        <w:numPr>
          <w:ilvl w:val="0"/>
          <w:numId w:val="11"/>
        </w:numPr>
        <w:spacing w:after="0" w:line="240" w:lineRule="auto"/>
        <w:ind w:left="1440"/>
        <w:rPr>
          <w:color w:val="000000" w:themeColor="text1"/>
        </w:rPr>
      </w:pPr>
      <w:r>
        <w:rPr>
          <w:color w:val="000000" w:themeColor="text1"/>
        </w:rPr>
        <w:t>Asked or forced you to perform sexual favors;</w:t>
      </w:r>
    </w:p>
    <w:p w14:paraId="1EF07034" w14:textId="77777777" w:rsidR="00A90EB9" w:rsidRDefault="001710F4">
      <w:pPr>
        <w:numPr>
          <w:ilvl w:val="0"/>
          <w:numId w:val="11"/>
        </w:numPr>
        <w:spacing w:after="0" w:line="240" w:lineRule="auto"/>
        <w:ind w:left="1440"/>
        <w:rPr>
          <w:color w:val="000000" w:themeColor="text1"/>
        </w:rPr>
      </w:pPr>
      <w:r>
        <w:rPr>
          <w:color w:val="000000" w:themeColor="text1"/>
        </w:rPr>
        <w:lastRenderedPageBreak/>
        <w:t>Asked or forced you to meet outside of the factory or meet them alone in a way that made you feel uncomfortable;</w:t>
      </w:r>
    </w:p>
    <w:p w14:paraId="090D4034" w14:textId="77777777" w:rsidR="00A90EB9" w:rsidRDefault="001710F4">
      <w:pPr>
        <w:numPr>
          <w:ilvl w:val="0"/>
          <w:numId w:val="11"/>
        </w:numPr>
        <w:spacing w:after="0" w:line="240" w:lineRule="auto"/>
        <w:ind w:left="1440"/>
        <w:rPr>
          <w:color w:val="000000" w:themeColor="text1"/>
        </w:rPr>
      </w:pPr>
      <w:r>
        <w:rPr>
          <w:color w:val="000000" w:themeColor="text1"/>
        </w:rPr>
        <w:t xml:space="preserve">Touched you in a sexual manner or in a way that made you feel uncomfortable or scared; </w:t>
      </w:r>
    </w:p>
    <w:p w14:paraId="5C64BF0A" w14:textId="77777777" w:rsidR="00A90EB9" w:rsidRDefault="001710F4">
      <w:pPr>
        <w:pStyle w:val="ListParagraph"/>
        <w:numPr>
          <w:ilvl w:val="0"/>
          <w:numId w:val="11"/>
        </w:numPr>
        <w:spacing w:after="0" w:line="240" w:lineRule="auto"/>
        <w:ind w:left="1440"/>
        <w:rPr>
          <w:color w:val="000000" w:themeColor="text1"/>
        </w:rPr>
      </w:pPr>
      <w:r>
        <w:rPr>
          <w:color w:val="000000" w:themeColor="text1"/>
        </w:rPr>
        <w:t xml:space="preserve">Shown you pictures of sexual activities. . </w:t>
      </w:r>
      <w:r>
        <w:rPr>
          <w:i/>
          <w:iCs/>
          <w:color w:val="000000" w:themeColor="text1"/>
        </w:rPr>
        <w:t>(SURVEY PROGRAMMING: MAINTAIN SAME CONDITION AS PREVIOUS SECTION.)</w:t>
      </w:r>
    </w:p>
    <w:p w14:paraId="2001CCA9" w14:textId="77777777" w:rsidR="00A90EB9" w:rsidRDefault="00A90EB9">
      <w:pPr>
        <w:pStyle w:val="ListParagraph"/>
        <w:spacing w:after="0" w:line="240" w:lineRule="auto"/>
        <w:rPr>
          <w:i/>
        </w:rPr>
      </w:pPr>
    </w:p>
    <w:p w14:paraId="001523B3" w14:textId="77777777" w:rsidR="00A90EB9" w:rsidRDefault="001710F4">
      <w:pPr>
        <w:pStyle w:val="ListParagraph"/>
        <w:spacing w:after="0" w:line="240" w:lineRule="auto"/>
        <w:rPr>
          <w:ins w:id="721" w:author="עדה גונזלץ-טורס" w:date="2024-11-26T16:19:00Z"/>
          <w:i/>
        </w:rPr>
      </w:pPr>
      <w:r>
        <w:rPr>
          <w:i/>
        </w:rPr>
        <w:t>Select one: Yes; No.</w:t>
      </w:r>
    </w:p>
    <w:p w14:paraId="35DEA1C8" w14:textId="77777777" w:rsidR="00311E1F" w:rsidRDefault="00311E1F">
      <w:pPr>
        <w:pStyle w:val="ListParagraph"/>
        <w:spacing w:after="0" w:line="240" w:lineRule="auto"/>
      </w:pPr>
    </w:p>
    <w:p w14:paraId="45BFF709" w14:textId="1E5C40AE" w:rsidR="00311E1F" w:rsidRPr="00311E1F" w:rsidRDefault="00311E1F">
      <w:pPr>
        <w:pStyle w:val="ListParagraph"/>
        <w:ind w:left="0"/>
        <w:rPr>
          <w:b/>
          <w:rPrChange w:id="722" w:author="עדה גונזלץ-טורס" w:date="2024-11-26T16:19:00Z">
            <w:rPr/>
          </w:rPrChange>
        </w:rPr>
        <w:pPrChange w:id="723" w:author="עדה גונזלץ-טורס" w:date="2024-11-26T16:19:00Z">
          <w:pPr/>
        </w:pPrChange>
      </w:pPr>
      <w:commentRangeStart w:id="724"/>
      <w:ins w:id="725" w:author="עדה גונזלץ-טורס" w:date="2024-11-26T16:19:00Z">
        <w:r>
          <w:rPr>
            <w:b/>
          </w:rPr>
          <w:t xml:space="preserve">SECTION 5: </w:t>
        </w:r>
        <w:commentRangeEnd w:id="724"/>
        <w:r>
          <w:rPr>
            <w:rStyle w:val="CommentReference"/>
          </w:rPr>
          <w:commentReference w:id="724"/>
        </w:r>
        <w:r>
          <w:rPr>
            <w:b/>
          </w:rPr>
          <w:t>QUESTIONS ABOUT REPORTING</w:t>
        </w:r>
      </w:ins>
    </w:p>
    <w:p w14:paraId="1D931DC4" w14:textId="77777777" w:rsidR="00A90EB9" w:rsidRDefault="001710F4">
      <w:pPr>
        <w:rPr>
          <w:ins w:id="726" w:author="עדה גונזלץ-טורס" w:date="2024-11-25T12:14:00Z"/>
          <w:bCs/>
          <w:i/>
          <w:iCs/>
        </w:rPr>
      </w:pPr>
      <w:ins w:id="727" w:author="עדה גונזלץ-טורס" w:date="2024-11-25T14:56:00Z">
        <w:r>
          <w:rPr>
            <w:bCs/>
            <w:i/>
            <w:iCs/>
          </w:rPr>
          <w:t>Read out loud:</w:t>
        </w:r>
      </w:ins>
    </w:p>
    <w:p w14:paraId="2FE9A1D3" w14:textId="77777777" w:rsidR="00A90EB9" w:rsidRDefault="001710F4">
      <w:pPr>
        <w:spacing w:after="0" w:line="240" w:lineRule="auto"/>
        <w:rPr>
          <w:ins w:id="728" w:author="עדה גונזלץ-טורס" w:date="2024-11-25T12:14:00Z"/>
          <w:bCs/>
        </w:rPr>
      </w:pPr>
      <w:ins w:id="729" w:author="עדה גונזלץ-טורס" w:date="2024-11-25T12:14:00Z">
        <w:r>
          <w:rPr>
            <w:bCs/>
          </w:rPr>
          <w:t xml:space="preserve">The researchers doing this survey are going to survey more garment workers like you in the future. </w:t>
        </w:r>
      </w:ins>
      <w:ins w:id="730" w:author="עדה גונזלץ-טורס" w:date="2024-11-25T12:16:00Z">
        <w:r>
          <w:rPr>
            <w:bCs/>
          </w:rPr>
          <w:t xml:space="preserve">We want to learn what </w:t>
        </w:r>
      </w:ins>
      <w:ins w:id="731" w:author="עדה גונזלץ-טורס" w:date="2024-11-25T12:17:00Z">
        <w:r>
          <w:rPr>
            <w:bCs/>
          </w:rPr>
          <w:t>system</w:t>
        </w:r>
      </w:ins>
      <w:ins w:id="732" w:author="עדה גונזלץ-טורס" w:date="2024-11-25T12:14:00Z">
        <w:r>
          <w:rPr>
            <w:bCs/>
          </w:rPr>
          <w:t xml:space="preserve"> for asking </w:t>
        </w:r>
        <w:commentRangeStart w:id="733"/>
        <w:r>
          <w:rPr>
            <w:bCs/>
          </w:rPr>
          <w:t xml:space="preserve">about </w:t>
        </w:r>
      </w:ins>
      <w:ins w:id="734" w:author="עדה גונזלץ-טורס" w:date="2024-11-25T12:30:00Z">
        <w:r>
          <w:rPr>
            <w:bCs/>
          </w:rPr>
          <w:t>physical and sexual harassment</w:t>
        </w:r>
      </w:ins>
      <w:ins w:id="735" w:author="עדה גונזלץ-טורס" w:date="2024-11-25T12:14:00Z">
        <w:r>
          <w:rPr>
            <w:bCs/>
          </w:rPr>
          <w:t xml:space="preserve"> </w:t>
        </w:r>
      </w:ins>
      <w:commentRangeEnd w:id="733"/>
      <w:del w:id="736" w:author="Sylvain Chassang" w:date="2024-11-26T09:59:00Z">
        <w:r>
          <w:commentReference w:id="733"/>
        </w:r>
        <w:r>
          <w:rPr>
            <w:bCs/>
          </w:rPr>
          <w:delText>workers prefer</w:delText>
        </w:r>
      </w:del>
      <w:ins w:id="737" w:author="Sylvain Chassang" w:date="2024-11-26T09:59:00Z">
        <w:r>
          <w:rPr>
            <w:bCs/>
          </w:rPr>
          <w:t xml:space="preserve">would benefit </w:t>
        </w:r>
      </w:ins>
      <w:ins w:id="738" w:author="Sylvain Chassang" w:date="2024-11-26T10:00:00Z">
        <w:r>
          <w:rPr>
            <w:bCs/>
          </w:rPr>
          <w:t>workers the most</w:t>
        </w:r>
      </w:ins>
      <w:ins w:id="739" w:author="עדה גונזלץ-טורס" w:date="2024-11-25T12:16:00Z">
        <w:r>
          <w:rPr>
            <w:bCs/>
          </w:rPr>
          <w:t>.</w:t>
        </w:r>
      </w:ins>
    </w:p>
    <w:p w14:paraId="30F1E948" w14:textId="77777777" w:rsidR="00A90EB9" w:rsidRDefault="00A90EB9">
      <w:pPr>
        <w:spacing w:after="0" w:line="240" w:lineRule="auto"/>
        <w:rPr>
          <w:ins w:id="740" w:author="עדה גונזלץ-טורס" w:date="2024-11-25T12:17:00Z"/>
          <w:bCs/>
        </w:rPr>
      </w:pPr>
    </w:p>
    <w:p w14:paraId="4B8F2986" w14:textId="77777777" w:rsidR="00A90EB9" w:rsidRDefault="001710F4">
      <w:pPr>
        <w:pStyle w:val="ListParagraph"/>
        <w:numPr>
          <w:ilvl w:val="0"/>
          <w:numId w:val="19"/>
        </w:numPr>
        <w:spacing w:after="0" w:line="240" w:lineRule="auto"/>
        <w:rPr>
          <w:ins w:id="741" w:author="עדה גונזלץ-טורס" w:date="2024-11-25T12:17:00Z"/>
          <w:bCs/>
        </w:rPr>
        <w:pPrChange w:id="742" w:author="עדה גונזלץ-טורס" w:date="2024-11-25T12:17:00Z">
          <w:pPr>
            <w:spacing w:after="0" w:line="240" w:lineRule="auto"/>
            <w:contextualSpacing/>
          </w:pPr>
        </w:pPrChange>
      </w:pPr>
      <w:r>
        <w:rPr>
          <w:bCs/>
        </w:rPr>
        <w:t>W</w:t>
      </w:r>
      <w:ins w:id="743" w:author="עדה גונזלץ-טורס" w:date="2024-11-25T12:18:00Z">
        <w:r>
          <w:rPr>
            <w:bCs/>
          </w:rPr>
          <w:t xml:space="preserve">hat system do you think would benefit garment workers the most? </w:t>
        </w:r>
      </w:ins>
      <w:ins w:id="744" w:author="עדה גונזלץ-טורס" w:date="2024-11-25T15:09:00Z">
        <w:r>
          <w:rPr>
            <w:bCs/>
          </w:rPr>
          <w:t>[Choose one]</w:t>
        </w:r>
      </w:ins>
    </w:p>
    <w:p w14:paraId="4E38E6A0" w14:textId="77777777" w:rsidR="00A90EB9" w:rsidRDefault="001710F4">
      <w:pPr>
        <w:pStyle w:val="ListParagraph"/>
        <w:numPr>
          <w:ilvl w:val="1"/>
          <w:numId w:val="37"/>
        </w:numPr>
        <w:spacing w:after="0" w:line="240" w:lineRule="auto"/>
        <w:rPr>
          <w:ins w:id="745" w:author="עדה גונזלץ-טורס" w:date="2024-11-25T12:15:00Z"/>
          <w:bCs/>
        </w:rPr>
        <w:pPrChange w:id="746" w:author="עדה גונזלץ-טורס" w:date="2024-11-25T12:27:00Z">
          <w:pPr>
            <w:pStyle w:val="ListParagraph"/>
            <w:numPr>
              <w:numId w:val="5"/>
            </w:numPr>
            <w:tabs>
              <w:tab w:val="num" w:pos="0"/>
            </w:tabs>
            <w:spacing w:after="0" w:line="240" w:lineRule="auto"/>
            <w:ind w:left="1440" w:hanging="360"/>
          </w:pPr>
        </w:pPrChange>
      </w:pPr>
      <w:ins w:id="747" w:author="עדה גונזלץ-טורס" w:date="2024-11-25T12:15:00Z">
        <w:r>
          <w:rPr>
            <w:bCs/>
          </w:rPr>
          <w:t>Maintain the same system in this survey</w:t>
        </w:r>
      </w:ins>
    </w:p>
    <w:p w14:paraId="77F46602" w14:textId="77777777" w:rsidR="00A90EB9" w:rsidRDefault="001710F4">
      <w:pPr>
        <w:pStyle w:val="ListParagraph"/>
        <w:numPr>
          <w:ilvl w:val="1"/>
          <w:numId w:val="37"/>
        </w:numPr>
        <w:spacing w:after="0" w:line="240" w:lineRule="auto"/>
        <w:rPr>
          <w:ins w:id="748" w:author="עדה גונזלץ-טורס" w:date="2024-11-25T15:09:00Z"/>
          <w:bCs/>
        </w:rPr>
      </w:pPr>
      <w:ins w:id="749" w:author="עדה גונזלץ-טורס" w:date="2024-11-25T12:18:00Z">
        <w:r>
          <w:rPr>
            <w:bCs/>
          </w:rPr>
          <w:t>Ask the question directly</w:t>
        </w:r>
      </w:ins>
    </w:p>
    <w:p w14:paraId="75FA4B6A" w14:textId="77777777" w:rsidR="00A90EB9" w:rsidRDefault="001710F4">
      <w:pPr>
        <w:pStyle w:val="ListParagraph"/>
        <w:numPr>
          <w:ilvl w:val="1"/>
          <w:numId w:val="37"/>
        </w:numPr>
        <w:spacing w:after="0" w:line="240" w:lineRule="auto"/>
        <w:rPr>
          <w:ins w:id="750" w:author="עדה גונזלץ-טורס" w:date="2024-11-25T15:09:00Z"/>
          <w:bCs/>
        </w:rPr>
      </w:pPr>
      <w:ins w:id="751" w:author="עדה גונזלץ-טורס" w:date="2024-11-25T15:09:00Z">
        <w:r>
          <w:rPr>
            <w:bCs/>
          </w:rPr>
          <w:t>Other___ [open answer]</w:t>
        </w:r>
      </w:ins>
    </w:p>
    <w:p w14:paraId="1E2C28E8" w14:textId="77777777" w:rsidR="00A90EB9" w:rsidRDefault="001710F4">
      <w:pPr>
        <w:pStyle w:val="ListParagraph"/>
        <w:numPr>
          <w:ilvl w:val="1"/>
          <w:numId w:val="37"/>
        </w:numPr>
        <w:spacing w:after="0" w:line="240" w:lineRule="auto"/>
        <w:rPr>
          <w:ins w:id="752" w:author="עדה גונזלץ-טורס" w:date="2024-11-25T14:57:00Z"/>
          <w:bCs/>
        </w:rPr>
      </w:pPr>
      <w:ins w:id="753" w:author="עדה גונזלץ-טורס" w:date="2024-11-25T15:09:00Z">
        <w:r>
          <w:rPr>
            <w:bCs/>
          </w:rPr>
          <w:t>Don’t know</w:t>
        </w:r>
      </w:ins>
    </w:p>
    <w:p w14:paraId="1F2A0873" w14:textId="77777777" w:rsidR="00A90EB9" w:rsidRDefault="00A90EB9">
      <w:pPr>
        <w:spacing w:after="0" w:line="240" w:lineRule="auto"/>
        <w:rPr>
          <w:ins w:id="754" w:author="עדה גונזלץ-טורס" w:date="2024-11-25T14:57:00Z"/>
          <w:bCs/>
        </w:rPr>
      </w:pPr>
    </w:p>
    <w:p w14:paraId="6BB813D8" w14:textId="2DD3D789" w:rsidR="003733B9" w:rsidRPr="00F743F0" w:rsidRDefault="003733B9">
      <w:pPr>
        <w:pStyle w:val="ListParagraph"/>
        <w:numPr>
          <w:ilvl w:val="0"/>
          <w:numId w:val="19"/>
        </w:numPr>
        <w:spacing w:after="0" w:line="240" w:lineRule="auto"/>
        <w:rPr>
          <w:ins w:id="755" w:author="עדה גונזלץ-טורס" w:date="2024-11-26T15:57:00Z"/>
          <w:bCs/>
          <w:i/>
          <w:iCs/>
          <w:rPrChange w:id="756" w:author="עדה גונזלץ-טורס" w:date="2024-11-26T15:59:00Z">
            <w:rPr>
              <w:ins w:id="757" w:author="עדה גונזלץ-טורס" w:date="2024-11-26T15:57:00Z"/>
              <w:bCs/>
            </w:rPr>
          </w:rPrChange>
        </w:rPr>
      </w:pPr>
      <w:ins w:id="758" w:author="עדה גונזלץ-טורס" w:date="2024-11-26T15:57:00Z">
        <w:r>
          <w:rPr>
            <w:bCs/>
          </w:rPr>
          <w:t xml:space="preserve">Which system </w:t>
        </w:r>
      </w:ins>
      <w:ins w:id="759" w:author="עדה גונזלץ-טורס" w:date="2024-11-26T16:08:00Z">
        <w:r w:rsidR="00462EA7">
          <w:rPr>
            <w:bCs/>
          </w:rPr>
          <w:t>records</w:t>
        </w:r>
      </w:ins>
      <w:ins w:id="760" w:author="עדה גונזלץ-טורס" w:date="2024-11-26T15:57:00Z">
        <w:r>
          <w:rPr>
            <w:bCs/>
          </w:rPr>
          <w:t xml:space="preserve"> automatically more reports as ‘yes’? </w:t>
        </w:r>
        <w:r w:rsidRPr="00F743F0">
          <w:rPr>
            <w:bCs/>
            <w:i/>
            <w:iCs/>
            <w:rPrChange w:id="761" w:author="עדה גונזלץ-טורס" w:date="2024-11-26T15:59:00Z">
              <w:rPr>
                <w:bCs/>
              </w:rPr>
            </w:rPrChange>
          </w:rPr>
          <w:t>[Read options out loud and let them</w:t>
        </w:r>
      </w:ins>
      <w:ins w:id="762" w:author="עדה גונזלץ-טורס" w:date="2024-11-26T15:58:00Z">
        <w:r w:rsidRPr="00F743F0">
          <w:rPr>
            <w:bCs/>
            <w:i/>
            <w:iCs/>
            <w:rPrChange w:id="763" w:author="עדה גונזלץ-טורס" w:date="2024-11-26T15:59:00Z">
              <w:rPr>
                <w:bCs/>
              </w:rPr>
            </w:rPrChange>
          </w:rPr>
          <w:t xml:space="preserve"> choose one</w:t>
        </w:r>
      </w:ins>
      <w:ins w:id="764" w:author="עדה גונזלץ-טורס" w:date="2024-11-26T15:57:00Z">
        <w:r w:rsidRPr="00F743F0">
          <w:rPr>
            <w:bCs/>
            <w:i/>
            <w:iCs/>
            <w:rPrChange w:id="765" w:author="עדה גונזלץ-טורס" w:date="2024-11-26T15:59:00Z">
              <w:rPr>
                <w:bCs/>
              </w:rPr>
            </w:rPrChange>
          </w:rPr>
          <w:t>]</w:t>
        </w:r>
      </w:ins>
    </w:p>
    <w:p w14:paraId="54800C11" w14:textId="4F2A14AB" w:rsidR="003733B9" w:rsidRDefault="003733B9" w:rsidP="003733B9">
      <w:pPr>
        <w:pStyle w:val="ListParagraph"/>
        <w:numPr>
          <w:ilvl w:val="1"/>
          <w:numId w:val="5"/>
        </w:numPr>
        <w:spacing w:after="0" w:line="240" w:lineRule="auto"/>
        <w:rPr>
          <w:ins w:id="766" w:author="עדה גונזלץ-טורס" w:date="2024-11-26T15:59:00Z"/>
          <w:bCs/>
        </w:rPr>
      </w:pPr>
      <w:ins w:id="767" w:author="עדה גונזלץ-טורס" w:date="2024-11-26T15:58:00Z">
        <w:r>
          <w:rPr>
            <w:bCs/>
          </w:rPr>
          <w:t>One in which 1 in 5 reports of harassment are automatically recorded as ‘yes’</w:t>
        </w:r>
      </w:ins>
    </w:p>
    <w:p w14:paraId="13572AD8" w14:textId="7155AFF0" w:rsidR="00F743F0" w:rsidRPr="00F743F0" w:rsidRDefault="00F743F0" w:rsidP="00F743F0">
      <w:pPr>
        <w:pStyle w:val="ListParagraph"/>
        <w:numPr>
          <w:ilvl w:val="1"/>
          <w:numId w:val="5"/>
        </w:numPr>
        <w:spacing w:after="0" w:line="240" w:lineRule="auto"/>
        <w:rPr>
          <w:ins w:id="768" w:author="עדה גונזלץ-טורס" w:date="2024-11-26T15:58:00Z"/>
          <w:bCs/>
          <w:rPrChange w:id="769" w:author="עדה גונזלץ-טורס" w:date="2024-11-26T15:59:00Z">
            <w:rPr>
              <w:ins w:id="770" w:author="עדה גונזלץ-טורס" w:date="2024-11-26T15:58:00Z"/>
            </w:rPr>
          </w:rPrChange>
        </w:rPr>
      </w:pPr>
      <w:ins w:id="771" w:author="עדה גונזלץ-טורס" w:date="2024-11-26T15:59:00Z">
        <w:r>
          <w:rPr>
            <w:bCs/>
          </w:rPr>
          <w:t>One in which 1 in 20 reports of harassment are automatically recorded as ‘yes’</w:t>
        </w:r>
      </w:ins>
    </w:p>
    <w:p w14:paraId="11A7559B" w14:textId="69B94176" w:rsidR="003733B9" w:rsidRDefault="003733B9" w:rsidP="003733B9">
      <w:pPr>
        <w:pStyle w:val="ListParagraph"/>
        <w:numPr>
          <w:ilvl w:val="1"/>
          <w:numId w:val="5"/>
        </w:numPr>
        <w:spacing w:after="0" w:line="240" w:lineRule="auto"/>
        <w:rPr>
          <w:ins w:id="772" w:author="עדה גונזלץ-טורס" w:date="2024-11-26T15:58:00Z"/>
          <w:bCs/>
        </w:rPr>
      </w:pPr>
      <w:ins w:id="773" w:author="עדה גונזלץ-טורס" w:date="2024-11-26T15:58:00Z">
        <w:r>
          <w:rPr>
            <w:bCs/>
          </w:rPr>
          <w:t xml:space="preserve">One in which 1 in </w:t>
        </w:r>
      </w:ins>
      <w:ins w:id="774" w:author="עדה גונזלץ-טורס" w:date="2024-11-26T15:59:00Z">
        <w:r w:rsidR="00F743F0">
          <w:rPr>
            <w:bCs/>
          </w:rPr>
          <w:t>100</w:t>
        </w:r>
      </w:ins>
      <w:ins w:id="775" w:author="עדה גונזלץ-טורס" w:date="2024-11-26T15:58:00Z">
        <w:r>
          <w:rPr>
            <w:bCs/>
          </w:rPr>
          <w:t xml:space="preserve"> reports of harassment are automatically recorded as ‘yes’</w:t>
        </w:r>
      </w:ins>
    </w:p>
    <w:p w14:paraId="0FC69255" w14:textId="4B44183E" w:rsidR="003733B9" w:rsidRDefault="003733B9" w:rsidP="003733B9">
      <w:pPr>
        <w:pStyle w:val="ListParagraph"/>
        <w:numPr>
          <w:ilvl w:val="1"/>
          <w:numId w:val="5"/>
        </w:numPr>
        <w:spacing w:after="0" w:line="240" w:lineRule="auto"/>
        <w:rPr>
          <w:ins w:id="776" w:author="עדה גונזלץ-טורס" w:date="2024-11-26T15:58:00Z"/>
          <w:bCs/>
        </w:rPr>
      </w:pPr>
      <w:ins w:id="777" w:author="עדה גונזלץ-טורס" w:date="2024-11-26T15:58:00Z">
        <w:r>
          <w:rPr>
            <w:bCs/>
          </w:rPr>
          <w:t>Don’t know</w:t>
        </w:r>
      </w:ins>
    </w:p>
    <w:p w14:paraId="2F95BBE2" w14:textId="422DA15C" w:rsidR="00F743F0" w:rsidRPr="00A6005B" w:rsidRDefault="00F743F0">
      <w:pPr>
        <w:spacing w:after="0" w:line="240" w:lineRule="auto"/>
        <w:rPr>
          <w:ins w:id="778" w:author="עדה גונזלץ-טורס" w:date="2024-11-26T15:59:00Z"/>
          <w:bCs/>
          <w:i/>
          <w:iCs/>
          <w:rPrChange w:id="779" w:author="עדה גונזלץ-טורס" w:date="2024-11-26T16:00:00Z">
            <w:rPr>
              <w:ins w:id="780" w:author="עדה גונזלץ-טורס" w:date="2024-11-26T15:59:00Z"/>
            </w:rPr>
          </w:rPrChange>
        </w:rPr>
        <w:pPrChange w:id="781" w:author="עדה גונזלץ-טורס" w:date="2024-11-26T15:59:00Z">
          <w:pPr>
            <w:pStyle w:val="ListParagraph"/>
            <w:spacing w:after="0" w:line="240" w:lineRule="auto"/>
            <w:ind w:left="1440"/>
          </w:pPr>
        </w:pPrChange>
      </w:pPr>
      <w:ins w:id="782" w:author="עדה גונזלץ-טורס" w:date="2024-11-26T15:59:00Z">
        <w:r w:rsidRPr="00A6005B">
          <w:rPr>
            <w:bCs/>
            <w:i/>
            <w:iCs/>
            <w:rPrChange w:id="783" w:author="עדה גונזלץ-טורס" w:date="2024-11-26T16:00:00Z">
              <w:rPr>
                <w:bCs/>
              </w:rPr>
            </w:rPrChange>
          </w:rPr>
          <w:t xml:space="preserve">[Enumerator, please explain </w:t>
        </w:r>
      </w:ins>
      <w:ins w:id="784" w:author="עדה גונזלץ-טורס" w:date="2024-11-26T16:02:00Z">
        <w:r w:rsidR="00A07D13">
          <w:rPr>
            <w:bCs/>
            <w:i/>
            <w:iCs/>
          </w:rPr>
          <w:t>after saving the respondents’ answer</w:t>
        </w:r>
      </w:ins>
      <w:ins w:id="785" w:author="עדה גונזלץ-טורס" w:date="2024-11-26T15:59:00Z">
        <w:r w:rsidRPr="00A6005B">
          <w:rPr>
            <w:bCs/>
            <w:i/>
            <w:iCs/>
            <w:rPrChange w:id="786" w:author="עדה גונזלץ-טורס" w:date="2024-11-26T16:00:00Z">
              <w:rPr>
                <w:bCs/>
              </w:rPr>
            </w:rPrChange>
          </w:rPr>
          <w:t xml:space="preserve"> that the true answer is a), that </w:t>
        </w:r>
      </w:ins>
      <w:ins w:id="787" w:author="עדה גונזלץ-טורס" w:date="2024-11-26T16:00:00Z">
        <w:r w:rsidRPr="00A6005B">
          <w:rPr>
            <w:bCs/>
            <w:i/>
            <w:iCs/>
            <w:rPrChange w:id="788" w:author="עדה גונזלץ-טורס" w:date="2024-11-26T16:00:00Z">
              <w:rPr>
                <w:bCs/>
              </w:rPr>
            </w:rPrChange>
          </w:rPr>
          <w:t>the system that records more reports as ‘yes’ is a system in which 1 in 5 reports of harassment are recorded as ‘yes’].</w:t>
        </w:r>
      </w:ins>
    </w:p>
    <w:p w14:paraId="38334437" w14:textId="47D078CE" w:rsidR="00F743F0" w:rsidRPr="00F743F0" w:rsidRDefault="00F743F0">
      <w:pPr>
        <w:spacing w:after="0" w:line="240" w:lineRule="auto"/>
        <w:rPr>
          <w:ins w:id="789" w:author="עדה גונזלץ-טורס" w:date="2024-11-26T15:57:00Z"/>
          <w:bCs/>
          <w:rPrChange w:id="790" w:author="עדה גונזלץ-טורס" w:date="2024-11-26T15:59:00Z">
            <w:rPr>
              <w:ins w:id="791" w:author="עדה גונזלץ-טורס" w:date="2024-11-26T15:57:00Z"/>
            </w:rPr>
          </w:rPrChange>
        </w:rPr>
        <w:pPrChange w:id="792" w:author="עדה גונזלץ-טורס" w:date="2024-11-26T15:59:00Z">
          <w:pPr>
            <w:pStyle w:val="ListParagraph"/>
            <w:numPr>
              <w:numId w:val="19"/>
            </w:numPr>
            <w:tabs>
              <w:tab w:val="num" w:pos="0"/>
            </w:tabs>
            <w:spacing w:after="0" w:line="240" w:lineRule="auto"/>
            <w:ind w:hanging="360"/>
          </w:pPr>
        </w:pPrChange>
      </w:pPr>
    </w:p>
    <w:p w14:paraId="773DC431" w14:textId="56C7BC1D" w:rsidR="00462EA7" w:rsidRPr="00462EA7" w:rsidRDefault="00A9618F">
      <w:pPr>
        <w:pStyle w:val="ListParagraph"/>
        <w:spacing w:after="0" w:line="240" w:lineRule="auto"/>
        <w:rPr>
          <w:ins w:id="793" w:author="עדה גונזלץ-טורס" w:date="2024-11-25T15:07:00Z"/>
          <w:bCs/>
          <w:rPrChange w:id="794" w:author="עדה גונזלץ-טורס" w:date="2024-11-26T16:07:00Z">
            <w:rPr>
              <w:ins w:id="795" w:author="עדה גונזלץ-טורס" w:date="2024-11-25T15:07:00Z"/>
            </w:rPr>
          </w:rPrChange>
        </w:rPr>
        <w:pPrChange w:id="796" w:author="עדה גונזלץ-טורס" w:date="2024-11-26T16:07:00Z">
          <w:pPr>
            <w:pStyle w:val="ListParagraph"/>
            <w:numPr>
              <w:numId w:val="19"/>
            </w:numPr>
            <w:tabs>
              <w:tab w:val="num" w:pos="0"/>
            </w:tabs>
            <w:spacing w:after="0" w:line="240" w:lineRule="auto"/>
            <w:ind w:hanging="360"/>
          </w:pPr>
        </w:pPrChange>
      </w:pPr>
      <w:commentRangeStart w:id="797"/>
      <w:ins w:id="798" w:author="Rachel M. Heath" w:date="2024-11-26T08:50:00Z">
        <w:del w:id="799" w:author="עדה גונזלץ-טורס" w:date="2024-11-26T16:07:00Z">
          <w:r w:rsidDel="00462EA7">
            <w:rPr>
              <w:bCs/>
            </w:rPr>
            <w:delText>who wants to report harassment the</w:delText>
          </w:r>
        </w:del>
      </w:ins>
      <w:ins w:id="800" w:author="Rachel M. Heath" w:date="2024-11-26T08:54:00Z">
        <w:del w:id="801" w:author="עדה גונזלץ-טורס" w:date="2024-11-26T16:07:00Z">
          <w:r w:rsidDel="00462EA7">
            <w:rPr>
              <w:bCs/>
            </w:rPr>
            <w:delText xml:space="preserve"> </w:delText>
          </w:r>
          <w:r w:rsidRPr="00A9618F" w:rsidDel="00462EA7">
            <w:rPr>
              <w:bCs/>
              <w:i/>
              <w:iCs/>
              <w:rPrChange w:id="802" w:author="Rachel M. Heath" w:date="2024-11-26T08:55:00Z">
                <w:rPr>
                  <w:bCs/>
                </w:rPr>
              </w:rPrChange>
            </w:rPr>
            <w:delText>(</w:delText>
          </w:r>
        </w:del>
      </w:ins>
      <w:ins w:id="803" w:author="Rachel M. Heath" w:date="2024-11-26T08:55:00Z">
        <w:del w:id="804" w:author="עדה גונזלץ-טורס" w:date="2024-11-26T16:07:00Z">
          <w:r w:rsidRPr="00A9618F" w:rsidDel="00462EA7">
            <w:rPr>
              <w:bCs/>
              <w:i/>
              <w:iCs/>
              <w:rPrChange w:id="805" w:author="Rachel M. Heath" w:date="2024-11-26T08:55:00Z">
                <w:rPr>
                  <w:bCs/>
                </w:rPr>
              </w:rPrChange>
            </w:rPr>
            <w:delText xml:space="preserve">If respondent says this, </w:delText>
          </w:r>
        </w:del>
      </w:ins>
      <w:ins w:id="806" w:author="Rachel M. Heath" w:date="2024-11-26T08:54:00Z">
        <w:del w:id="807" w:author="עדה גונזלץ-טורס" w:date="2024-11-26T16:07:00Z">
          <w:r w:rsidRPr="00A9618F" w:rsidDel="00462EA7">
            <w:rPr>
              <w:bCs/>
              <w:i/>
              <w:iCs/>
              <w:rPrChange w:id="808" w:author="Rachel M. Heath" w:date="2024-11-26T08:55:00Z">
                <w:rPr>
                  <w:bCs/>
                </w:rPr>
              </w:rPrChange>
            </w:rPr>
            <w:delText xml:space="preserve">please read: </w:delText>
          </w:r>
        </w:del>
      </w:ins>
      <w:ins w:id="809" w:author="Rachel M. Heath" w:date="2024-11-26T08:55:00Z">
        <w:del w:id="810" w:author="עדה גונזלץ-טורס" w:date="2024-11-26T16:07:00Z">
          <w:r w:rsidRPr="00A9618F" w:rsidDel="00462EA7">
            <w:rPr>
              <w:bCs/>
              <w:i/>
              <w:iCs/>
              <w:rPrChange w:id="811" w:author="Rachel M. Heath" w:date="2024-11-26T08:55:00Z">
                <w:rPr>
                  <w:bCs/>
                </w:rPr>
              </w:rPrChange>
            </w:rPr>
            <w:delText>“</w:delText>
          </w:r>
        </w:del>
      </w:ins>
      <w:ins w:id="812" w:author="Rachel M. Heath" w:date="2024-11-26T08:54:00Z">
        <w:del w:id="813" w:author="עדה גונזלץ-טורס" w:date="2024-11-26T16:07:00Z">
          <w:r w:rsidRPr="00A9618F" w:rsidDel="00462EA7">
            <w:rPr>
              <w:bCs/>
              <w:i/>
              <w:iCs/>
              <w:rPrChange w:id="814" w:author="Rachel M. Heath" w:date="2024-11-26T08:55:00Z">
                <w:rPr>
                  <w:bCs/>
                </w:rPr>
              </w:rPrChange>
            </w:rPr>
            <w:delText xml:space="preserve">We are very interested in your thoughts on these systems.  Even if you aren’t sure, </w:delText>
          </w:r>
        </w:del>
      </w:ins>
      <w:ins w:id="815" w:author="Rachel M. Heath" w:date="2024-11-26T08:55:00Z">
        <w:del w:id="816" w:author="עדה גונזלץ-טורס" w:date="2024-11-26T16:07:00Z">
          <w:r w:rsidRPr="00A9618F" w:rsidDel="00462EA7">
            <w:rPr>
              <w:bCs/>
              <w:i/>
              <w:iCs/>
              <w:rPrChange w:id="817" w:author="Rachel M. Heath" w:date="2024-11-26T08:55:00Z">
                <w:rPr>
                  <w:bCs/>
                </w:rPr>
              </w:rPrChange>
            </w:rPr>
            <w:delText>would you be willing to take a guess?” )</w:delText>
          </w:r>
        </w:del>
      </w:ins>
      <w:commentRangeEnd w:id="797"/>
      <w:del w:id="818" w:author="עדה גונזלץ-טורס" w:date="2024-11-26T16:07:00Z">
        <w:r w:rsidR="00F743F0" w:rsidDel="00462EA7">
          <w:rPr>
            <w:rStyle w:val="CommentReference"/>
          </w:rPr>
          <w:commentReference w:id="797"/>
        </w:r>
      </w:del>
    </w:p>
    <w:p w14:paraId="54696D03" w14:textId="77777777" w:rsidR="00A90EB9" w:rsidRDefault="001710F4">
      <w:pPr>
        <w:pStyle w:val="ListParagraph"/>
        <w:numPr>
          <w:ilvl w:val="0"/>
          <w:numId w:val="19"/>
        </w:numPr>
        <w:spacing w:after="0" w:line="240" w:lineRule="auto"/>
        <w:rPr>
          <w:ins w:id="819" w:author="עדה גונזלץ-טורס" w:date="2024-11-25T14:58:00Z"/>
          <w:bCs/>
        </w:rPr>
      </w:pPr>
      <w:ins w:id="820" w:author="עדה גונזלץ-טורס" w:date="2024-11-25T14:57:00Z">
        <w:r>
          <w:rPr>
            <w:bCs/>
          </w:rPr>
          <w:t xml:space="preserve">What system do you think would benefit garment workers the most? </w:t>
        </w:r>
      </w:ins>
      <w:ins w:id="821" w:author="עדה גונזלץ-טורס" w:date="2024-11-25T15:09:00Z">
        <w:r>
          <w:rPr>
            <w:bCs/>
          </w:rPr>
          <w:t>[Choose one]</w:t>
        </w:r>
      </w:ins>
    </w:p>
    <w:p w14:paraId="6B87F9EF" w14:textId="017734BE" w:rsidR="00A90EB9" w:rsidRDefault="001710F4">
      <w:pPr>
        <w:pStyle w:val="ListParagraph"/>
        <w:numPr>
          <w:ilvl w:val="1"/>
          <w:numId w:val="38"/>
        </w:numPr>
        <w:spacing w:after="0" w:line="240" w:lineRule="auto"/>
        <w:rPr>
          <w:ins w:id="822" w:author="עדה גונזלץ-טורס" w:date="2024-11-25T14:58:00Z"/>
          <w:bCs/>
        </w:rPr>
        <w:pPrChange w:id="823" w:author="עדה גונזלץ-טורס" w:date="2024-11-25T15:09:00Z">
          <w:pPr>
            <w:pStyle w:val="ListParagraph"/>
            <w:numPr>
              <w:numId w:val="5"/>
            </w:numPr>
            <w:tabs>
              <w:tab w:val="num" w:pos="0"/>
            </w:tabs>
            <w:spacing w:after="0" w:line="240" w:lineRule="auto"/>
            <w:ind w:left="1440" w:hanging="360"/>
          </w:pPr>
        </w:pPrChange>
      </w:pPr>
      <w:ins w:id="824" w:author="עדה גונזלץ-טורס" w:date="2024-11-25T14:58:00Z">
        <w:r>
          <w:rPr>
            <w:bCs/>
          </w:rPr>
          <w:t xml:space="preserve">One in which at least 1 in 5 workers responses are </w:t>
        </w:r>
      </w:ins>
      <w:ins w:id="825" w:author="עדה גונזלץ-טורס" w:date="2024-11-26T16:40:00Z">
        <w:r w:rsidR="000745C1">
          <w:rPr>
            <w:bCs/>
          </w:rPr>
          <w:t>recorded</w:t>
        </w:r>
      </w:ins>
      <w:ins w:id="826" w:author="עדה גונזלץ-טורס" w:date="2024-11-25T14:58:00Z">
        <w:r>
          <w:rPr>
            <w:bCs/>
          </w:rPr>
          <w:t xml:space="preserve"> as ‘yes’</w:t>
        </w:r>
      </w:ins>
    </w:p>
    <w:p w14:paraId="5A8C2A9A" w14:textId="07010C0F" w:rsidR="00A90EB9" w:rsidRDefault="001710F4">
      <w:pPr>
        <w:pStyle w:val="ListParagraph"/>
        <w:numPr>
          <w:ilvl w:val="1"/>
          <w:numId w:val="38"/>
        </w:numPr>
        <w:spacing w:after="0" w:line="240" w:lineRule="auto"/>
        <w:rPr>
          <w:ins w:id="827" w:author="עדה גונזלץ-טורס" w:date="2024-11-25T14:58:00Z"/>
          <w:bCs/>
        </w:rPr>
        <w:pPrChange w:id="828" w:author="עדה גונזלץ-טורס" w:date="2024-11-25T15:09:00Z">
          <w:pPr>
            <w:pStyle w:val="ListParagraph"/>
            <w:numPr>
              <w:numId w:val="5"/>
            </w:numPr>
            <w:tabs>
              <w:tab w:val="num" w:pos="0"/>
            </w:tabs>
            <w:spacing w:after="0" w:line="240" w:lineRule="auto"/>
            <w:ind w:left="1440" w:hanging="360"/>
          </w:pPr>
        </w:pPrChange>
      </w:pPr>
      <w:ins w:id="829" w:author="עדה גונזלץ-טורס" w:date="2024-11-25T14:58:00Z">
        <w:r>
          <w:rPr>
            <w:bCs/>
          </w:rPr>
          <w:t xml:space="preserve">One in which at least 1 in 20 workers responses are </w:t>
        </w:r>
      </w:ins>
      <w:ins w:id="830" w:author="עדה גונזלץ-טורס" w:date="2024-11-26T16:40:00Z">
        <w:r w:rsidR="000745C1">
          <w:rPr>
            <w:bCs/>
          </w:rPr>
          <w:t xml:space="preserve">recorded </w:t>
        </w:r>
      </w:ins>
      <w:ins w:id="831" w:author="עדה גונזלץ-טורס" w:date="2024-11-25T14:58:00Z">
        <w:r>
          <w:rPr>
            <w:bCs/>
          </w:rPr>
          <w:t>as ‘yes’</w:t>
        </w:r>
      </w:ins>
    </w:p>
    <w:p w14:paraId="4E4B3B9F" w14:textId="0CD0F6C7" w:rsidR="00A90EB9" w:rsidRDefault="001710F4">
      <w:pPr>
        <w:pStyle w:val="ListParagraph"/>
        <w:numPr>
          <w:ilvl w:val="1"/>
          <w:numId w:val="38"/>
        </w:numPr>
        <w:spacing w:after="0" w:line="240" w:lineRule="auto"/>
        <w:rPr>
          <w:ins w:id="832" w:author="עדה גונזלץ-טורס" w:date="2024-11-25T14:58:00Z"/>
          <w:bCs/>
        </w:rPr>
        <w:pPrChange w:id="833" w:author="עדה גונזלץ-טורס" w:date="2024-11-25T15:09:00Z">
          <w:pPr>
            <w:pStyle w:val="ListParagraph"/>
            <w:numPr>
              <w:numId w:val="5"/>
            </w:numPr>
            <w:tabs>
              <w:tab w:val="num" w:pos="0"/>
            </w:tabs>
            <w:spacing w:after="0" w:line="240" w:lineRule="auto"/>
            <w:ind w:left="1440" w:hanging="360"/>
          </w:pPr>
        </w:pPrChange>
      </w:pPr>
      <w:r>
        <w:rPr>
          <w:bCs/>
        </w:rPr>
        <w:t xml:space="preserve">One in which at least 1 in 100 workers responses are </w:t>
      </w:r>
      <w:ins w:id="834" w:author="עדה גונזלץ-טורס" w:date="2024-11-26T16:40:00Z">
        <w:r w:rsidR="000745C1">
          <w:rPr>
            <w:bCs/>
          </w:rPr>
          <w:t xml:space="preserve">recorded </w:t>
        </w:r>
      </w:ins>
      <w:del w:id="835" w:author="עדה גונזלץ-טורס" w:date="2024-11-26T16:40:00Z">
        <w:r w:rsidDel="000745C1">
          <w:rPr>
            <w:bCs/>
          </w:rPr>
          <w:delText xml:space="preserve">saved </w:delText>
        </w:r>
      </w:del>
      <w:r>
        <w:rPr>
          <w:bCs/>
        </w:rPr>
        <w:t>as ‘yes’</w:t>
      </w:r>
    </w:p>
    <w:p w14:paraId="373B2F42" w14:textId="77777777" w:rsidR="00A90EB9" w:rsidRDefault="001710F4">
      <w:pPr>
        <w:pStyle w:val="ListParagraph"/>
        <w:numPr>
          <w:ilvl w:val="1"/>
          <w:numId w:val="38"/>
        </w:numPr>
        <w:spacing w:after="0" w:line="240" w:lineRule="auto"/>
        <w:rPr>
          <w:ins w:id="836" w:author="עדה גונזלץ-טורס" w:date="2024-11-25T14:58:00Z"/>
          <w:bCs/>
        </w:rPr>
        <w:pPrChange w:id="837" w:author="עדה גונזלץ-טורס" w:date="2024-11-25T15:09:00Z">
          <w:pPr>
            <w:pStyle w:val="ListParagraph"/>
            <w:numPr>
              <w:numId w:val="5"/>
            </w:numPr>
            <w:tabs>
              <w:tab w:val="num" w:pos="0"/>
            </w:tabs>
            <w:spacing w:after="0" w:line="240" w:lineRule="auto"/>
            <w:ind w:left="1440" w:hanging="360"/>
          </w:pPr>
        </w:pPrChange>
      </w:pPr>
      <w:ins w:id="838" w:author="עדה גונזלץ-טורס" w:date="2024-11-25T14:58:00Z">
        <w:r>
          <w:rPr>
            <w:bCs/>
          </w:rPr>
          <w:t>Other___ [open answer]</w:t>
        </w:r>
      </w:ins>
    </w:p>
    <w:p w14:paraId="7490D16A" w14:textId="1D4FCAA8" w:rsidR="00A90EB9" w:rsidRDefault="001710F4">
      <w:pPr>
        <w:pStyle w:val="ListParagraph"/>
        <w:numPr>
          <w:ilvl w:val="1"/>
          <w:numId w:val="38"/>
        </w:numPr>
        <w:spacing w:after="0" w:line="240" w:lineRule="auto"/>
        <w:rPr>
          <w:ins w:id="839" w:author="עדה גונזלץ-טורס" w:date="2024-11-25T14:57:00Z"/>
          <w:bCs/>
        </w:rPr>
        <w:pPrChange w:id="840" w:author="עדה גונזלץ-טורס" w:date="2024-11-25T15:09:00Z">
          <w:pPr>
            <w:pStyle w:val="ListParagraph"/>
            <w:numPr>
              <w:numId w:val="19"/>
            </w:numPr>
            <w:tabs>
              <w:tab w:val="num" w:pos="0"/>
            </w:tabs>
            <w:spacing w:after="0" w:line="240" w:lineRule="auto"/>
            <w:ind w:hanging="360"/>
          </w:pPr>
        </w:pPrChange>
      </w:pPr>
      <w:ins w:id="841" w:author="עדה גונזלץ-טורס" w:date="2024-11-25T14:58:00Z">
        <w:r>
          <w:rPr>
            <w:bCs/>
          </w:rPr>
          <w:t>Don’t know</w:t>
        </w:r>
      </w:ins>
      <w:ins w:id="842" w:author="Rachel M. Heath" w:date="2024-11-26T08:55:00Z">
        <w:r w:rsidR="00A9618F">
          <w:rPr>
            <w:bCs/>
          </w:rPr>
          <w:t xml:space="preserve"> </w:t>
        </w:r>
        <w:r w:rsidR="00A9618F" w:rsidRPr="00C63971">
          <w:rPr>
            <w:bCs/>
            <w:i/>
            <w:iCs/>
          </w:rPr>
          <w:t>(If respondent says this, please read: “We are very interested in your thoughts on these systems.  Even if you aren’t sure, would you be willing to take a guess?” )</w:t>
        </w:r>
      </w:ins>
    </w:p>
    <w:p w14:paraId="18D51D40" w14:textId="77777777" w:rsidR="00A90EB9" w:rsidRDefault="00A90EB9">
      <w:pPr>
        <w:rPr>
          <w:ins w:id="843" w:author="עדה גונזלץ-טורס" w:date="2024-11-18T14:33:00Z"/>
          <w:b/>
        </w:rPr>
      </w:pPr>
    </w:p>
    <w:p w14:paraId="3AC94EEE" w14:textId="15588F74" w:rsidR="00A90EB9" w:rsidRDefault="001710F4">
      <w:pPr>
        <w:pStyle w:val="ListParagraph"/>
        <w:ind w:left="0"/>
        <w:rPr>
          <w:ins w:id="844" w:author="עדה גונזלץ-טורס" w:date="2024-11-18T14:33:00Z"/>
          <w:b/>
        </w:rPr>
      </w:pPr>
      <w:commentRangeStart w:id="845"/>
      <w:commentRangeEnd w:id="845"/>
      <w:del w:id="846" w:author="עדה גונזלץ-טורס" w:date="2024-11-26T16:19:00Z">
        <w:r w:rsidDel="00311E1F">
          <w:commentReference w:id="845"/>
        </w:r>
      </w:del>
    </w:p>
    <w:p w14:paraId="57E5E40A" w14:textId="77777777" w:rsidR="00A90EB9" w:rsidRDefault="001710F4">
      <w:pPr>
        <w:pStyle w:val="ListParagraph"/>
        <w:numPr>
          <w:ilvl w:val="0"/>
          <w:numId w:val="19"/>
        </w:numPr>
        <w:rPr>
          <w:ins w:id="847" w:author="עדה גונזלץ-טורס" w:date="2024-11-18T14:33:00Z"/>
          <w:bCs/>
        </w:rPr>
        <w:pPrChange w:id="848" w:author="עדה גונזלץ-טורס" w:date="2024-11-25T12:14:00Z">
          <w:pPr>
            <w:pStyle w:val="ListParagraph"/>
            <w:numPr>
              <w:numId w:val="9"/>
            </w:numPr>
            <w:tabs>
              <w:tab w:val="num" w:pos="0"/>
            </w:tabs>
            <w:ind w:hanging="360"/>
          </w:pPr>
        </w:pPrChange>
      </w:pPr>
      <w:r>
        <w:rPr>
          <w:bCs/>
        </w:rPr>
        <w:t xml:space="preserve">In the last </w:t>
      </w:r>
      <w:ins w:id="849" w:author="עדה גונזלץ-טורס" w:date="2024-11-18T14:33:00Z">
        <w:r>
          <w:rPr>
            <w:bCs/>
          </w:rPr>
          <w:t xml:space="preserve">six months or since you began working at this factory (if less than six months), have you reported any issues or concerns, through any channels available inside your factory? By channels inside your factory, we mean either reporting to your direct supervisor or another member of management, through an internal reporting system such as a suggestion box, through a committee, or through any other means that is available inside your factory. </w:t>
        </w:r>
        <w:r>
          <w:rPr>
            <w:bCs/>
            <w:i/>
            <w:iCs/>
          </w:rPr>
          <w:t>Select one: Yes; No.</w:t>
        </w:r>
      </w:ins>
    </w:p>
    <w:p w14:paraId="296A3CD5" w14:textId="7BEF629E" w:rsidR="00A90EB9" w:rsidRDefault="001710F4">
      <w:pPr>
        <w:ind w:left="720"/>
        <w:rPr>
          <w:ins w:id="850" w:author="עדה גונזלץ-טורס" w:date="2024-11-18T14:33:00Z"/>
          <w:bCs/>
        </w:rPr>
      </w:pPr>
      <w:ins w:id="851" w:author="עדה גונזלץ-טורס" w:date="2024-11-18T14:33:00Z">
        <w:r>
          <w:rPr>
            <w:bCs/>
          </w:rPr>
          <w:t xml:space="preserve">“NO” Skips to </w:t>
        </w:r>
      </w:ins>
      <w:ins w:id="852" w:author="עדה גונזלץ-טורס" w:date="2024-11-26T16:21:00Z">
        <w:r w:rsidR="007B0E7D">
          <w:rPr>
            <w:bCs/>
          </w:rPr>
          <w:t>next section</w:t>
        </w:r>
      </w:ins>
      <w:ins w:id="853" w:author="עדה גונזלץ-טורס" w:date="2024-11-18T14:33:00Z">
        <w:r>
          <w:rPr>
            <w:bCs/>
          </w:rPr>
          <w:t xml:space="preserve">. </w:t>
        </w:r>
      </w:ins>
    </w:p>
    <w:p w14:paraId="6BAC921D" w14:textId="77777777" w:rsidR="00A90EB9" w:rsidRDefault="001710F4">
      <w:pPr>
        <w:ind w:left="720"/>
        <w:rPr>
          <w:ins w:id="854" w:author="עדה גונזלץ-טורס" w:date="2024-11-18T14:33:00Z"/>
          <w:bCs/>
        </w:rPr>
      </w:pPr>
      <w:ins w:id="855" w:author="עדה גונזלץ-טורס" w:date="2024-11-18T14:33:00Z">
        <w:r>
          <w:rPr>
            <w:bCs/>
          </w:rPr>
          <w:t>“YES” Continues.</w:t>
        </w:r>
      </w:ins>
    </w:p>
    <w:p w14:paraId="566E6176" w14:textId="77777777" w:rsidR="00A90EB9" w:rsidRDefault="001710F4">
      <w:pPr>
        <w:pStyle w:val="ListParagraph"/>
        <w:numPr>
          <w:ilvl w:val="0"/>
          <w:numId w:val="19"/>
        </w:numPr>
        <w:rPr>
          <w:ins w:id="856" w:author="עדה גונזלץ-טורס" w:date="2024-11-18T14:33:00Z"/>
          <w:bCs/>
        </w:rPr>
        <w:pPrChange w:id="857" w:author="עדה גונזלץ-טורס" w:date="2024-11-25T12:14:00Z">
          <w:pPr>
            <w:pStyle w:val="ListParagraph"/>
            <w:numPr>
              <w:numId w:val="9"/>
            </w:numPr>
            <w:tabs>
              <w:tab w:val="num" w:pos="0"/>
            </w:tabs>
            <w:ind w:hanging="360"/>
          </w:pPr>
        </w:pPrChange>
      </w:pPr>
      <w:ins w:id="858" w:author="עדה גונזלץ-טורס" w:date="2024-11-18T14:33:00Z">
        <w:r>
          <w:rPr>
            <w:bCs/>
          </w:rPr>
          <w:lastRenderedPageBreak/>
          <w:t xml:space="preserve">How many different issues or concerns have you raised in the past six months or since you began working at this factory (if less than six months)? </w:t>
        </w:r>
        <w:r>
          <w:rPr>
            <w:bCs/>
            <w:i/>
            <w:iCs/>
          </w:rPr>
          <w:t xml:space="preserve">Select one: </w:t>
        </w:r>
        <w:r>
          <w:rPr>
            <w:bCs/>
          </w:rPr>
          <w:t xml:space="preserve">1 … 20; More than 20.  </w:t>
        </w:r>
      </w:ins>
    </w:p>
    <w:p w14:paraId="639DE0AE" w14:textId="77777777" w:rsidR="00A90EB9" w:rsidRDefault="00A90EB9">
      <w:pPr>
        <w:pStyle w:val="ListParagraph"/>
        <w:rPr>
          <w:ins w:id="859" w:author="עדה גונזלץ-טורס" w:date="2024-11-18T14:33:00Z"/>
          <w:bCs/>
        </w:rPr>
      </w:pPr>
    </w:p>
    <w:p w14:paraId="3AC153DE" w14:textId="77777777" w:rsidR="00A90EB9" w:rsidRDefault="001710F4">
      <w:pPr>
        <w:pStyle w:val="ListParagraph"/>
        <w:rPr>
          <w:ins w:id="860" w:author="עדה גונזלץ-טורס" w:date="2024-11-18T14:33:00Z"/>
          <w:bCs/>
        </w:rPr>
      </w:pPr>
      <w:ins w:id="861" w:author="עדה גונזלץ-טורס" w:date="2024-11-18T14:33:00Z">
        <w:r>
          <w:rPr>
            <w:bCs/>
          </w:rPr>
          <w:t>If question 2 &gt; 1: Read aloud “Think about the most recent issue that you reported.”</w:t>
        </w:r>
      </w:ins>
    </w:p>
    <w:p w14:paraId="25BB51A1" w14:textId="77777777" w:rsidR="00A90EB9" w:rsidRDefault="00A90EB9">
      <w:pPr>
        <w:pStyle w:val="ListParagraph"/>
        <w:rPr>
          <w:ins w:id="862" w:author="עדה גונזלץ-טורס" w:date="2024-11-18T14:33:00Z"/>
          <w:bCs/>
        </w:rPr>
      </w:pPr>
    </w:p>
    <w:p w14:paraId="1E374922" w14:textId="77777777" w:rsidR="00A90EB9" w:rsidRDefault="001710F4">
      <w:pPr>
        <w:pStyle w:val="ListParagraph"/>
        <w:numPr>
          <w:ilvl w:val="0"/>
          <w:numId w:val="19"/>
        </w:numPr>
        <w:rPr>
          <w:ins w:id="863" w:author="עדה גונזלץ-טורס" w:date="2024-11-18T14:33:00Z"/>
          <w:bCs/>
        </w:rPr>
        <w:pPrChange w:id="864" w:author="עדה גונזלץ-טורס" w:date="2024-11-25T12:14:00Z">
          <w:pPr>
            <w:pStyle w:val="ListParagraph"/>
            <w:numPr>
              <w:numId w:val="9"/>
            </w:numPr>
            <w:tabs>
              <w:tab w:val="num" w:pos="0"/>
            </w:tabs>
            <w:ind w:hanging="360"/>
          </w:pPr>
        </w:pPrChange>
      </w:pPr>
      <w:ins w:id="865" w:author="עדה גונזלץ-טורס" w:date="2024-11-18T14:33:00Z">
        <w:r>
          <w:rPr>
            <w:bCs/>
          </w:rPr>
          <w:t xml:space="preserve">How did you first report the issue? In other words, what was the first channel that you used? </w:t>
        </w:r>
        <w:r>
          <w:rPr>
            <w:bCs/>
            <w:i/>
            <w:iCs/>
          </w:rPr>
          <w:t>Select one:</w:t>
        </w:r>
      </w:ins>
    </w:p>
    <w:p w14:paraId="49FD674E" w14:textId="77777777" w:rsidR="00A90EB9" w:rsidRDefault="001710F4">
      <w:pPr>
        <w:pStyle w:val="ListParagraph"/>
        <w:numPr>
          <w:ilvl w:val="0"/>
          <w:numId w:val="13"/>
        </w:numPr>
        <w:rPr>
          <w:ins w:id="866" w:author="עדה גונזלץ-טורס" w:date="2024-11-18T14:33:00Z"/>
          <w:bCs/>
        </w:rPr>
      </w:pPr>
      <w:ins w:id="867" w:author="עדה גונזלץ-טורס" w:date="2024-11-18T14:33:00Z">
        <w:r>
          <w:rPr>
            <w:bCs/>
          </w:rPr>
          <w:t>Direct supervisor</w:t>
        </w:r>
      </w:ins>
    </w:p>
    <w:p w14:paraId="1970FFE4" w14:textId="77777777" w:rsidR="00A90EB9" w:rsidRDefault="001710F4">
      <w:pPr>
        <w:pStyle w:val="ListParagraph"/>
        <w:numPr>
          <w:ilvl w:val="0"/>
          <w:numId w:val="13"/>
        </w:numPr>
        <w:rPr>
          <w:ins w:id="868" w:author="עדה גונזלץ-טורס" w:date="2024-11-18T14:33:00Z"/>
          <w:bCs/>
        </w:rPr>
      </w:pPr>
      <w:ins w:id="869" w:author="עדה גונזלץ-טורס" w:date="2024-11-18T14:33:00Z">
        <w:r>
          <w:rPr>
            <w:bCs/>
          </w:rPr>
          <w:t>Assistant production manager</w:t>
        </w:r>
      </w:ins>
    </w:p>
    <w:p w14:paraId="1F159E87" w14:textId="77777777" w:rsidR="00A90EB9" w:rsidRDefault="001710F4">
      <w:pPr>
        <w:pStyle w:val="ListParagraph"/>
        <w:numPr>
          <w:ilvl w:val="0"/>
          <w:numId w:val="13"/>
        </w:numPr>
        <w:rPr>
          <w:ins w:id="870" w:author="עדה גונזלץ-טורס" w:date="2024-11-18T14:33:00Z"/>
          <w:bCs/>
        </w:rPr>
      </w:pPr>
      <w:ins w:id="871" w:author="עדה גונזלץ-טורס" w:date="2024-11-18T14:33:00Z">
        <w:r>
          <w:rPr>
            <w:bCs/>
          </w:rPr>
          <w:t>Safety officer</w:t>
        </w:r>
      </w:ins>
    </w:p>
    <w:p w14:paraId="1B6F6C93" w14:textId="77777777" w:rsidR="00A90EB9" w:rsidRDefault="001710F4">
      <w:pPr>
        <w:pStyle w:val="ListParagraph"/>
        <w:numPr>
          <w:ilvl w:val="0"/>
          <w:numId w:val="13"/>
        </w:numPr>
        <w:rPr>
          <w:ins w:id="872" w:author="עדה גונזלץ-טורס" w:date="2024-11-18T14:33:00Z"/>
          <w:bCs/>
        </w:rPr>
      </w:pPr>
      <w:ins w:id="873" w:author="עדה גונזלץ-טורס" w:date="2024-11-18T14:33:00Z">
        <w:r>
          <w:rPr>
            <w:bCs/>
          </w:rPr>
          <w:t>Welfare officer</w:t>
        </w:r>
      </w:ins>
    </w:p>
    <w:p w14:paraId="1CA4FA7A" w14:textId="77777777" w:rsidR="00A90EB9" w:rsidRDefault="001710F4">
      <w:pPr>
        <w:pStyle w:val="ListParagraph"/>
        <w:numPr>
          <w:ilvl w:val="0"/>
          <w:numId w:val="13"/>
        </w:numPr>
        <w:rPr>
          <w:ins w:id="874" w:author="עדה גונזלץ-טורס" w:date="2024-11-18T14:33:00Z"/>
          <w:bCs/>
        </w:rPr>
      </w:pPr>
      <w:ins w:id="875" w:author="עדה גונזלץ-טורס" w:date="2024-11-18T14:33:00Z">
        <w:r>
          <w:rPr>
            <w:bCs/>
          </w:rPr>
          <w:t>Human resource department</w:t>
        </w:r>
      </w:ins>
    </w:p>
    <w:p w14:paraId="0029E135" w14:textId="77777777" w:rsidR="00A90EB9" w:rsidRDefault="001710F4">
      <w:pPr>
        <w:pStyle w:val="ListParagraph"/>
        <w:numPr>
          <w:ilvl w:val="0"/>
          <w:numId w:val="13"/>
        </w:numPr>
        <w:rPr>
          <w:ins w:id="876" w:author="עדה גונזלץ-טורס" w:date="2024-11-18T14:33:00Z"/>
          <w:bCs/>
        </w:rPr>
      </w:pPr>
      <w:ins w:id="877" w:author="עדה גונזלץ-טורס" w:date="2024-11-18T14:33:00Z">
        <w:r>
          <w:rPr>
            <w:bCs/>
          </w:rPr>
          <w:t>Internal worker helpline</w:t>
        </w:r>
      </w:ins>
    </w:p>
    <w:p w14:paraId="61B15B49" w14:textId="77777777" w:rsidR="00A90EB9" w:rsidRDefault="001710F4">
      <w:pPr>
        <w:pStyle w:val="ListParagraph"/>
        <w:numPr>
          <w:ilvl w:val="0"/>
          <w:numId w:val="13"/>
        </w:numPr>
        <w:rPr>
          <w:ins w:id="878" w:author="עדה גונזלץ-טורס" w:date="2024-11-18T14:33:00Z"/>
          <w:bCs/>
        </w:rPr>
      </w:pPr>
      <w:ins w:id="879" w:author="עדה גונזלץ-טורס" w:date="2024-11-18T14:33:00Z">
        <w:r>
          <w:rPr>
            <w:bCs/>
          </w:rPr>
          <w:t>Suggestion box</w:t>
        </w:r>
      </w:ins>
    </w:p>
    <w:p w14:paraId="6C07DFBA" w14:textId="77777777" w:rsidR="00A90EB9" w:rsidRDefault="001710F4">
      <w:pPr>
        <w:pStyle w:val="ListParagraph"/>
        <w:numPr>
          <w:ilvl w:val="0"/>
          <w:numId w:val="13"/>
        </w:numPr>
        <w:rPr>
          <w:ins w:id="880" w:author="עדה גונזלץ-טורס" w:date="2024-11-18T14:33:00Z"/>
          <w:bCs/>
        </w:rPr>
      </w:pPr>
      <w:ins w:id="881" w:author="עדה גונזלץ-טורס" w:date="2024-11-18T14:33:00Z">
        <w:r>
          <w:rPr>
            <w:bCs/>
          </w:rPr>
          <w:t>Participation Committee</w:t>
        </w:r>
      </w:ins>
    </w:p>
    <w:p w14:paraId="051ED37E" w14:textId="77777777" w:rsidR="00A90EB9" w:rsidRDefault="001710F4">
      <w:pPr>
        <w:pStyle w:val="ListParagraph"/>
        <w:numPr>
          <w:ilvl w:val="0"/>
          <w:numId w:val="13"/>
        </w:numPr>
        <w:rPr>
          <w:ins w:id="882" w:author="עדה גונזלץ-טורס" w:date="2024-11-18T14:33:00Z"/>
          <w:bCs/>
        </w:rPr>
      </w:pPr>
      <w:ins w:id="883" w:author="עדה גונזלץ-טורס" w:date="2024-11-18T14:33:00Z">
        <w:r>
          <w:rPr>
            <w:bCs/>
          </w:rPr>
          <w:t>Workers’ Welfare Association</w:t>
        </w:r>
      </w:ins>
    </w:p>
    <w:p w14:paraId="0AA43210" w14:textId="77777777" w:rsidR="00A90EB9" w:rsidRDefault="001710F4">
      <w:pPr>
        <w:pStyle w:val="ListParagraph"/>
        <w:numPr>
          <w:ilvl w:val="0"/>
          <w:numId w:val="13"/>
        </w:numPr>
        <w:rPr>
          <w:ins w:id="884" w:author="עדה גונזלץ-טורס" w:date="2024-11-18T14:33:00Z"/>
          <w:bCs/>
        </w:rPr>
      </w:pPr>
      <w:ins w:id="885" w:author="עדה גונזלץ-טורס" w:date="2024-11-18T14:33:00Z">
        <w:r>
          <w:rPr>
            <w:bCs/>
          </w:rPr>
          <w:t>Safety Committee</w:t>
        </w:r>
      </w:ins>
    </w:p>
    <w:p w14:paraId="58214682" w14:textId="77777777" w:rsidR="00A90EB9" w:rsidRDefault="001710F4">
      <w:pPr>
        <w:pStyle w:val="ListParagraph"/>
        <w:numPr>
          <w:ilvl w:val="0"/>
          <w:numId w:val="13"/>
        </w:numPr>
        <w:rPr>
          <w:ins w:id="886" w:author="עדה גונזלץ-טורס" w:date="2024-11-18T14:33:00Z"/>
          <w:bCs/>
        </w:rPr>
      </w:pPr>
      <w:ins w:id="887" w:author="עדה גונזלץ-טורס" w:date="2024-11-18T14:33:00Z">
        <w:r>
          <w:rPr>
            <w:bCs/>
          </w:rPr>
          <w:t>Sexual Harassment Committee</w:t>
        </w:r>
      </w:ins>
    </w:p>
    <w:p w14:paraId="0F9AD9FF" w14:textId="77777777" w:rsidR="00A90EB9" w:rsidRDefault="001710F4">
      <w:pPr>
        <w:pStyle w:val="ListParagraph"/>
        <w:numPr>
          <w:ilvl w:val="0"/>
          <w:numId w:val="13"/>
        </w:numPr>
        <w:rPr>
          <w:ins w:id="888" w:author="עדה גונזלץ-טורס" w:date="2024-11-18T14:33:00Z"/>
          <w:bCs/>
        </w:rPr>
      </w:pPr>
      <w:ins w:id="889" w:author="עדה גונזלץ-טורס" w:date="2024-11-18T14:33:00Z">
        <w:r>
          <w:rPr>
            <w:bCs/>
          </w:rPr>
          <w:t xml:space="preserve">Other worker representative </w:t>
        </w:r>
      </w:ins>
    </w:p>
    <w:p w14:paraId="42A9CD46" w14:textId="77777777" w:rsidR="00A90EB9" w:rsidRDefault="001710F4">
      <w:pPr>
        <w:pStyle w:val="ListParagraph"/>
        <w:numPr>
          <w:ilvl w:val="0"/>
          <w:numId w:val="13"/>
        </w:numPr>
        <w:rPr>
          <w:ins w:id="890" w:author="עדה גונזלץ-טורס" w:date="2024-11-18T14:33:00Z"/>
          <w:bCs/>
        </w:rPr>
      </w:pPr>
      <w:ins w:id="891" w:author="עדה גונזלץ-טורס" w:date="2024-11-18T14:33:00Z">
        <w:r>
          <w:rPr>
            <w:bCs/>
          </w:rPr>
          <w:t>Fire safety representative</w:t>
        </w:r>
      </w:ins>
    </w:p>
    <w:p w14:paraId="0734D4C5" w14:textId="77777777" w:rsidR="00A90EB9" w:rsidRDefault="001710F4">
      <w:pPr>
        <w:pStyle w:val="ListParagraph"/>
        <w:numPr>
          <w:ilvl w:val="0"/>
          <w:numId w:val="13"/>
        </w:numPr>
        <w:rPr>
          <w:ins w:id="892" w:author="עדה גונזלץ-טורס" w:date="2024-11-18T14:33:00Z"/>
          <w:bCs/>
        </w:rPr>
      </w:pPr>
      <w:ins w:id="893" w:author="עדה גונזלץ-טורס" w:date="2024-11-18T14:33:00Z">
        <w:r>
          <w:rPr>
            <w:bCs/>
          </w:rPr>
          <w:t>Factory security guard</w:t>
        </w:r>
      </w:ins>
    </w:p>
    <w:p w14:paraId="10D330FB" w14:textId="77777777" w:rsidR="00A90EB9" w:rsidRDefault="001710F4">
      <w:pPr>
        <w:pStyle w:val="ListParagraph"/>
        <w:numPr>
          <w:ilvl w:val="0"/>
          <w:numId w:val="13"/>
        </w:numPr>
        <w:rPr>
          <w:ins w:id="894" w:author="עדה גונזלץ-טורס" w:date="2024-11-18T14:33:00Z"/>
          <w:bCs/>
        </w:rPr>
      </w:pPr>
      <w:ins w:id="895" w:author="עדה גונזלץ-טורס" w:date="2024-11-18T14:33:00Z">
        <w:r>
          <w:rPr>
            <w:bCs/>
          </w:rPr>
          <w:t>I don’t remember</w:t>
        </w:r>
      </w:ins>
    </w:p>
    <w:p w14:paraId="110AD57E" w14:textId="77777777" w:rsidR="00A90EB9" w:rsidRDefault="001710F4">
      <w:pPr>
        <w:pStyle w:val="ListParagraph"/>
        <w:numPr>
          <w:ilvl w:val="0"/>
          <w:numId w:val="13"/>
        </w:numPr>
        <w:rPr>
          <w:ins w:id="896" w:author="עדה גונזלץ-טורס" w:date="2024-11-18T14:33:00Z"/>
          <w:bCs/>
        </w:rPr>
      </w:pPr>
      <w:ins w:id="897" w:author="עדה גונזלץ-טורס" w:date="2024-11-18T14:33:00Z">
        <w:r>
          <w:rPr>
            <w:bCs/>
          </w:rPr>
          <w:t>Other: ……………………………………………………………………………………………</w:t>
        </w:r>
      </w:ins>
    </w:p>
    <w:p w14:paraId="67AD011D" w14:textId="77777777" w:rsidR="00A90EB9" w:rsidRDefault="00A90EB9">
      <w:pPr>
        <w:pStyle w:val="ListParagraph"/>
        <w:rPr>
          <w:ins w:id="898" w:author="עדה גונזלץ-טורס" w:date="2024-11-18T14:33:00Z"/>
          <w:bCs/>
        </w:rPr>
      </w:pPr>
    </w:p>
    <w:p w14:paraId="7310942B" w14:textId="77777777" w:rsidR="00A90EB9" w:rsidRDefault="001710F4">
      <w:pPr>
        <w:pStyle w:val="ListParagraph"/>
        <w:numPr>
          <w:ilvl w:val="0"/>
          <w:numId w:val="19"/>
        </w:numPr>
        <w:rPr>
          <w:ins w:id="899" w:author="עדה גונזלץ-טורס" w:date="2024-11-18T14:33:00Z"/>
          <w:bCs/>
        </w:rPr>
        <w:pPrChange w:id="900" w:author="עדה גונזלץ-טורס" w:date="2024-11-25T12:14:00Z">
          <w:pPr>
            <w:pStyle w:val="ListParagraph"/>
            <w:numPr>
              <w:numId w:val="9"/>
            </w:numPr>
            <w:tabs>
              <w:tab w:val="num" w:pos="0"/>
            </w:tabs>
            <w:ind w:hanging="360"/>
          </w:pPr>
        </w:pPrChange>
      </w:pPr>
      <w:r>
        <w:rPr>
          <w:bCs/>
        </w:rPr>
        <w:t xml:space="preserve">After raising your issue through this channel, was it resolved? </w:t>
      </w:r>
      <w:ins w:id="901" w:author="עדה גונזלץ-טורס" w:date="2024-11-18T14:33:00Z">
        <w:r>
          <w:rPr>
            <w:bCs/>
            <w:i/>
            <w:iCs/>
          </w:rPr>
          <w:t xml:space="preserve">Select one: Yes, it was resolved to my satisfaction; Yes, but it was not resolved to my satisfaction; No. </w:t>
        </w:r>
      </w:ins>
    </w:p>
    <w:p w14:paraId="5E111F45" w14:textId="77777777" w:rsidR="00A90EB9" w:rsidRDefault="00A90EB9">
      <w:pPr>
        <w:ind w:left="720"/>
        <w:rPr>
          <w:ins w:id="902" w:author="עדה גונזלץ-טורס" w:date="2024-11-25T12:12:00Z"/>
          <w:rFonts w:ascii="Times New Roman" w:hAnsi="Times New Roman" w:cs="Times New Roman"/>
          <w:sz w:val="24"/>
          <w:szCs w:val="24"/>
        </w:rPr>
        <w:pPrChange w:id="903" w:author="עדה גונזלץ-טורס" w:date="2024-11-25T12:12:00Z">
          <w:pPr/>
        </w:pPrChange>
      </w:pPr>
    </w:p>
    <w:p w14:paraId="51E97866" w14:textId="77777777" w:rsidR="00A90EB9" w:rsidRDefault="00A90EB9">
      <w:pPr>
        <w:rPr>
          <w:b/>
        </w:rPr>
      </w:pPr>
    </w:p>
    <w:p w14:paraId="04BCD533" w14:textId="14D6C273" w:rsidR="00A90EB9" w:rsidRDefault="001710F4">
      <w:pPr>
        <w:rPr>
          <w:b/>
        </w:rPr>
      </w:pPr>
      <w:del w:id="904" w:author="עדה גונזלץ-טורס" w:date="2024-11-26T16:21:00Z">
        <w:r w:rsidDel="00AF4D8D">
          <w:rPr>
            <w:b/>
          </w:rPr>
          <w:delText xml:space="preserve">SURVEY </w:delText>
        </w:r>
      </w:del>
      <w:r>
        <w:rPr>
          <w:b/>
        </w:rPr>
        <w:t xml:space="preserve">SECTION </w:t>
      </w:r>
      <w:del w:id="905" w:author="עדה גונזלץ-טורס" w:date="2024-11-18T14:34:00Z">
        <w:r>
          <w:rPr>
            <w:b/>
          </w:rPr>
          <w:delText>5</w:delText>
        </w:r>
      </w:del>
      <w:ins w:id="906" w:author="עדה גונזלץ-טורס" w:date="2024-11-18T14:34:00Z">
        <w:r>
          <w:rPr>
            <w:b/>
          </w:rPr>
          <w:t>6</w:t>
        </w:r>
      </w:ins>
      <w:r>
        <w:rPr>
          <w:b/>
        </w:rPr>
        <w:t>: EARNINGS</w:t>
      </w:r>
    </w:p>
    <w:p w14:paraId="5B4BA778" w14:textId="77777777" w:rsidR="00A90EB9" w:rsidRDefault="001710F4">
      <w:pPr>
        <w:pStyle w:val="ListParagraph"/>
        <w:numPr>
          <w:ilvl w:val="2"/>
          <w:numId w:val="10"/>
        </w:numPr>
        <w:spacing w:before="120" w:after="120" w:line="276" w:lineRule="auto"/>
        <w:ind w:left="360"/>
      </w:pPr>
      <w:r>
        <w:t>In total, how much did you earn from your job at your factory in [REFERENCE MONTH]? Include bonuses you get regularly like attendance bonuses but not special bonuses like Eid bonuses.  Open-ended numeric: AMOUNT IN TAKA</w:t>
      </w:r>
    </w:p>
    <w:p w14:paraId="00648B4D" w14:textId="77777777" w:rsidR="00A90EB9" w:rsidRDefault="001710F4">
      <w:pPr>
        <w:pStyle w:val="ListParagraph"/>
        <w:numPr>
          <w:ilvl w:val="0"/>
          <w:numId w:val="10"/>
        </w:numPr>
        <w:spacing w:after="0" w:line="240" w:lineRule="auto"/>
      </w:pPr>
      <w:r>
        <w:t>In [REFERENCE MONTH] how much were your regular hours of work per week, not including overtime?</w:t>
      </w:r>
    </w:p>
    <w:p w14:paraId="2C40C13F" w14:textId="77777777" w:rsidR="00A90EB9" w:rsidRDefault="001710F4">
      <w:pPr>
        <w:pStyle w:val="ListParagraph"/>
        <w:numPr>
          <w:ilvl w:val="0"/>
          <w:numId w:val="10"/>
        </w:numPr>
        <w:spacing w:after="0" w:line="240" w:lineRule="auto"/>
      </w:pPr>
      <w:r>
        <w:t>On average, how many hours of overtime per week did you work in [REFERENCE MONTH] , if any?</w:t>
      </w:r>
    </w:p>
    <w:p w14:paraId="4B42512C" w14:textId="77777777" w:rsidR="00A90EB9" w:rsidRDefault="00A90EB9"/>
    <w:p w14:paraId="4A30F18E" w14:textId="77777777" w:rsidR="00A90EB9" w:rsidRDefault="00A90EB9">
      <w:pPr>
        <w:rPr>
          <w:ins w:id="907" w:author="עדה גונזלץ-טורס" w:date="2024-11-18T14:32:00Z"/>
          <w:b/>
          <w:bCs/>
        </w:rPr>
      </w:pPr>
    </w:p>
    <w:p w14:paraId="52AFB5FE" w14:textId="77777777" w:rsidR="00A90EB9" w:rsidRDefault="001710F4">
      <w:pPr>
        <w:rPr>
          <w:b/>
          <w:bCs/>
        </w:rPr>
      </w:pPr>
      <w:r>
        <w:rPr>
          <w:b/>
          <w:bCs/>
        </w:rPr>
        <w:t xml:space="preserve">SECTION </w:t>
      </w:r>
      <w:del w:id="908" w:author="עדה גונזלץ-טורס" w:date="2024-11-18T14:34:00Z">
        <w:r>
          <w:rPr>
            <w:b/>
            <w:bCs/>
          </w:rPr>
          <w:delText>6</w:delText>
        </w:r>
      </w:del>
      <w:ins w:id="909" w:author="עדה גונזלץ-טורס" w:date="2024-11-18T14:34:00Z">
        <w:r>
          <w:rPr>
            <w:b/>
            <w:bCs/>
          </w:rPr>
          <w:t>7</w:t>
        </w:r>
      </w:ins>
      <w:r>
        <w:rPr>
          <w:b/>
          <w:bCs/>
        </w:rPr>
        <w:t>: REFERRALS</w:t>
      </w:r>
    </w:p>
    <w:p w14:paraId="39E5B035" w14:textId="77777777" w:rsidR="00A90EB9" w:rsidRDefault="001710F4">
      <w:pPr>
        <w:rPr>
          <w:rFonts w:ascii="Calibri" w:hAnsi="Calibri" w:cs="Calibri"/>
          <w:sz w:val="24"/>
          <w:szCs w:val="24"/>
        </w:rPr>
      </w:pPr>
      <w:r>
        <w:rPr>
          <w:rFonts w:cs="Calibri"/>
          <w:sz w:val="24"/>
          <w:szCs w:val="24"/>
        </w:rPr>
        <w:t>1.</w:t>
      </w:r>
      <w:r>
        <w:rPr>
          <w:rFonts w:cs="Calibri"/>
          <w:sz w:val="24"/>
          <w:szCs w:val="24"/>
        </w:rPr>
        <w:tab/>
        <w:t xml:space="preserve"> Do you speak to any garment workers on the phone? Select one: Yes/No.</w:t>
      </w:r>
    </w:p>
    <w:p w14:paraId="3BA5C06A" w14:textId="77777777" w:rsidR="00A90EB9" w:rsidRDefault="001710F4">
      <w:pPr>
        <w:rPr>
          <w:rFonts w:ascii="Calibri" w:hAnsi="Calibri" w:cs="Calibri"/>
          <w:sz w:val="24"/>
          <w:szCs w:val="24"/>
        </w:rPr>
      </w:pPr>
      <w:r>
        <w:rPr>
          <w:rFonts w:cs="Calibri"/>
          <w:sz w:val="24"/>
          <w:szCs w:val="24"/>
        </w:rPr>
        <w:t>2.</w:t>
      </w:r>
      <w:r>
        <w:rPr>
          <w:rFonts w:cs="Calibri"/>
          <w:sz w:val="24"/>
          <w:szCs w:val="24"/>
        </w:rPr>
        <w:tab/>
        <w:t>About how many workers have you ever spoken to using the phone that you use most frequently now?  That is, their numbers would appear in your “recent calls” log.</w:t>
      </w:r>
    </w:p>
    <w:p w14:paraId="60D37035" w14:textId="77777777" w:rsidR="00A90EB9" w:rsidRDefault="001710F4">
      <w:pPr>
        <w:rPr>
          <w:rFonts w:ascii="Calibri" w:hAnsi="Calibri" w:cs="Calibri"/>
          <w:sz w:val="24"/>
          <w:szCs w:val="24"/>
        </w:rPr>
      </w:pPr>
      <w:r>
        <w:rPr>
          <w:rFonts w:cs="Calibri"/>
          <w:sz w:val="24"/>
          <w:szCs w:val="24"/>
        </w:rPr>
        <w:t>3.</w:t>
      </w:r>
      <w:r>
        <w:rPr>
          <w:rFonts w:cs="Calibri"/>
          <w:sz w:val="24"/>
          <w:szCs w:val="24"/>
        </w:rPr>
        <w:tab/>
        <w:t xml:space="preserve">We would like to survey more workers to learn about their experiences. We will provide you BDT 20 for each female worker and BDT 10 for each male worker (i.e., a name </w:t>
      </w:r>
      <w:r>
        <w:rPr>
          <w:rFonts w:cs="Calibri"/>
          <w:sz w:val="24"/>
          <w:szCs w:val="24"/>
        </w:rPr>
        <w:lastRenderedPageBreak/>
        <w:t>and phone number) that you give us, for up to 20 workers total.  We will then use a lottery to choose one or more of them to call and ask if they would like to answer on the phone the same survey that you just completed. They will also receive 300 taka as a thank-you for their time.  We would let them know that you provided a referral. Would you be willing to provide the names and phone numbers of family members or friends who are garment workers who may be willing to participate? Select one: Yes/No.</w:t>
      </w:r>
    </w:p>
    <w:p w14:paraId="2A8488F5" w14:textId="77777777" w:rsidR="00A90EB9" w:rsidRDefault="001710F4">
      <w:pPr>
        <w:rPr>
          <w:rFonts w:ascii="Calibri" w:hAnsi="Calibri" w:cs="Calibri"/>
          <w:i/>
          <w:iCs/>
          <w:sz w:val="24"/>
          <w:szCs w:val="24"/>
        </w:rPr>
      </w:pPr>
      <w:r>
        <w:rPr>
          <w:rFonts w:cs="Calibri"/>
          <w:sz w:val="24"/>
          <w:szCs w:val="24"/>
        </w:rPr>
        <w:t xml:space="preserve">9.  Please list up to 10 FEMALE workers whose phone numbers you have. When we call them, we will let them know that they were listed because we asked for referrals of both female and male workers.  </w:t>
      </w:r>
      <w:r>
        <w:rPr>
          <w:rFonts w:cs="Calibri"/>
          <w:i/>
          <w:iCs/>
          <w:sz w:val="24"/>
          <w:szCs w:val="24"/>
        </w:rPr>
        <w:t>Instructions to enumerator: Confirm the name, factory and phone number twice each. For phone numbers, input each phone number twice to make sure that they match.</w:t>
      </w:r>
    </w:p>
    <w:tbl>
      <w:tblPr>
        <w:tblStyle w:val="TableGrid"/>
        <w:tblW w:w="15655" w:type="dxa"/>
        <w:tblLook w:val="04A0" w:firstRow="1" w:lastRow="0" w:firstColumn="1" w:lastColumn="0" w:noHBand="0" w:noVBand="1"/>
      </w:tblPr>
      <w:tblGrid>
        <w:gridCol w:w="1176"/>
        <w:gridCol w:w="1176"/>
        <w:gridCol w:w="1177"/>
        <w:gridCol w:w="1177"/>
        <w:gridCol w:w="1178"/>
        <w:gridCol w:w="1177"/>
        <w:gridCol w:w="1176"/>
        <w:gridCol w:w="3104"/>
        <w:gridCol w:w="4314"/>
      </w:tblGrid>
      <w:tr w:rsidR="00A90EB9" w14:paraId="41B27F31" w14:textId="77777777">
        <w:tc>
          <w:tcPr>
            <w:tcW w:w="1175" w:type="dxa"/>
          </w:tcPr>
          <w:p w14:paraId="3986E177" w14:textId="77777777" w:rsidR="00A90EB9" w:rsidRDefault="00A90EB9">
            <w:pPr>
              <w:outlineLvl w:val="0"/>
              <w:rPr>
                <w:rFonts w:ascii="Calibri" w:hAnsi="Calibri" w:cs="Calibri"/>
              </w:rPr>
            </w:pPr>
          </w:p>
        </w:tc>
        <w:tc>
          <w:tcPr>
            <w:tcW w:w="1176" w:type="dxa"/>
          </w:tcPr>
          <w:p w14:paraId="0684707E" w14:textId="77777777" w:rsidR="00A90EB9" w:rsidRDefault="001710F4">
            <w:pPr>
              <w:outlineLvl w:val="0"/>
              <w:rPr>
                <w:rFonts w:ascii="Calibri" w:hAnsi="Calibri" w:cs="Calibri"/>
              </w:rPr>
            </w:pPr>
            <w:r>
              <w:rPr>
                <w:rFonts w:eastAsia="Times New Roman" w:cs="Calibri"/>
              </w:rPr>
              <w:t>Name</w:t>
            </w:r>
          </w:p>
        </w:tc>
        <w:tc>
          <w:tcPr>
            <w:tcW w:w="1177" w:type="dxa"/>
          </w:tcPr>
          <w:p w14:paraId="21DC5895" w14:textId="77777777" w:rsidR="00A90EB9" w:rsidRDefault="001710F4">
            <w:pPr>
              <w:outlineLvl w:val="0"/>
              <w:rPr>
                <w:rFonts w:ascii="Calibri" w:hAnsi="Calibri" w:cs="Calibri"/>
              </w:rPr>
            </w:pPr>
            <w:r>
              <w:rPr>
                <w:rFonts w:eastAsia="Times New Roman" w:cs="Calibri"/>
              </w:rPr>
              <w:t>Phone number</w:t>
            </w:r>
          </w:p>
        </w:tc>
        <w:tc>
          <w:tcPr>
            <w:tcW w:w="1177" w:type="dxa"/>
          </w:tcPr>
          <w:p w14:paraId="1D3F188F" w14:textId="77777777" w:rsidR="00A90EB9" w:rsidRDefault="001710F4">
            <w:pPr>
              <w:outlineLvl w:val="0"/>
              <w:rPr>
                <w:rFonts w:ascii="Calibri" w:hAnsi="Calibri" w:cs="Calibri"/>
              </w:rPr>
            </w:pPr>
            <w:r>
              <w:rPr>
                <w:rFonts w:eastAsia="Times New Roman" w:cs="Calibri"/>
              </w:rPr>
              <w:t>Phone number, re-enter to confirm</w:t>
            </w:r>
          </w:p>
        </w:tc>
        <w:tc>
          <w:tcPr>
            <w:tcW w:w="1178" w:type="dxa"/>
          </w:tcPr>
          <w:p w14:paraId="189DE3EB" w14:textId="77777777" w:rsidR="00A90EB9" w:rsidRDefault="001710F4">
            <w:pPr>
              <w:outlineLvl w:val="0"/>
              <w:rPr>
                <w:rFonts w:ascii="Calibri" w:hAnsi="Calibri" w:cs="Calibri"/>
              </w:rPr>
            </w:pPr>
            <w:r>
              <w:rPr>
                <w:rFonts w:eastAsia="Times New Roman" w:cs="Calibri"/>
              </w:rPr>
              <w:t xml:space="preserve">How long ago did you last speak with [name] on the phone? If you called them to check whether it was okay to refer them, please do not include this call.  </w:t>
            </w:r>
            <w:r>
              <w:rPr>
                <w:rFonts w:eastAsia="Times New Roman" w:cs="Calibri"/>
                <w:i/>
                <w:iCs/>
              </w:rPr>
              <w:t>Select one: Today; Yesterday; 2 days ago; 3-4 days ago; 5-6 days ago; 1 week ago; between 1-2 weeks ago; more than 2 weeks ago.</w:t>
            </w:r>
          </w:p>
        </w:tc>
        <w:tc>
          <w:tcPr>
            <w:tcW w:w="1177" w:type="dxa"/>
          </w:tcPr>
          <w:p w14:paraId="7C3D6A29" w14:textId="77777777" w:rsidR="00A90EB9" w:rsidRDefault="001710F4">
            <w:pPr>
              <w:outlineLvl w:val="0"/>
              <w:rPr>
                <w:rFonts w:ascii="Calibri" w:hAnsi="Calibri" w:cs="Calibri"/>
              </w:rPr>
            </w:pPr>
            <w:r>
              <w:rPr>
                <w:rFonts w:eastAsia="Times New Roman" w:cs="Calibri"/>
              </w:rPr>
              <w:t>Does [name] work in your factory? (yes/no)</w:t>
            </w:r>
          </w:p>
        </w:tc>
        <w:tc>
          <w:tcPr>
            <w:tcW w:w="8594" w:type="dxa"/>
            <w:gridSpan w:val="3"/>
          </w:tcPr>
          <w:p w14:paraId="5B1EA526" w14:textId="77777777" w:rsidR="00A90EB9" w:rsidRDefault="001710F4">
            <w:pPr>
              <w:outlineLvl w:val="0"/>
              <w:rPr>
                <w:rFonts w:ascii="Calibri" w:hAnsi="Calibri" w:cs="Calibri"/>
              </w:rPr>
            </w:pPr>
            <w:r>
              <w:rPr>
                <w:rFonts w:eastAsia="Times New Roman" w:cs="Calibri"/>
              </w:rPr>
              <w:t xml:space="preserve">If no to previous question: What factory does [name] work in? [use drop-down menu from MiB, including an “other” option.  </w:t>
            </w:r>
          </w:p>
        </w:tc>
      </w:tr>
      <w:tr w:rsidR="00A90EB9" w14:paraId="342E8860" w14:textId="77777777">
        <w:tc>
          <w:tcPr>
            <w:tcW w:w="1175" w:type="dxa"/>
          </w:tcPr>
          <w:p w14:paraId="77C65337" w14:textId="77777777" w:rsidR="00A90EB9" w:rsidRDefault="001710F4">
            <w:pPr>
              <w:outlineLvl w:val="0"/>
              <w:rPr>
                <w:rFonts w:ascii="Calibri" w:hAnsi="Calibri" w:cs="Calibri"/>
              </w:rPr>
            </w:pPr>
            <w:r>
              <w:rPr>
                <w:rFonts w:eastAsia="Times New Roman" w:cs="Calibri"/>
              </w:rPr>
              <w:t>1</w:t>
            </w:r>
          </w:p>
        </w:tc>
        <w:tc>
          <w:tcPr>
            <w:tcW w:w="1176" w:type="dxa"/>
          </w:tcPr>
          <w:p w14:paraId="0E734BB6" w14:textId="77777777" w:rsidR="00A90EB9" w:rsidRDefault="00A90EB9">
            <w:pPr>
              <w:outlineLvl w:val="0"/>
              <w:rPr>
                <w:rFonts w:ascii="Calibri" w:hAnsi="Calibri" w:cs="Calibri"/>
              </w:rPr>
            </w:pPr>
          </w:p>
        </w:tc>
        <w:tc>
          <w:tcPr>
            <w:tcW w:w="3532" w:type="dxa"/>
            <w:gridSpan w:val="3"/>
          </w:tcPr>
          <w:p w14:paraId="782C39CA" w14:textId="77777777" w:rsidR="00A90EB9" w:rsidRDefault="00A90EB9">
            <w:pPr>
              <w:outlineLvl w:val="0"/>
              <w:rPr>
                <w:rFonts w:ascii="Calibri" w:hAnsi="Calibri" w:cs="Calibri"/>
              </w:rPr>
            </w:pPr>
          </w:p>
        </w:tc>
        <w:tc>
          <w:tcPr>
            <w:tcW w:w="1177" w:type="dxa"/>
          </w:tcPr>
          <w:p w14:paraId="53B1EED2" w14:textId="77777777" w:rsidR="00A90EB9" w:rsidRDefault="00A90EB9">
            <w:pPr>
              <w:outlineLvl w:val="0"/>
              <w:rPr>
                <w:rFonts w:ascii="Calibri" w:hAnsi="Calibri" w:cs="Calibri"/>
              </w:rPr>
            </w:pPr>
          </w:p>
        </w:tc>
        <w:tc>
          <w:tcPr>
            <w:tcW w:w="1176" w:type="dxa"/>
          </w:tcPr>
          <w:p w14:paraId="6C23D29E" w14:textId="77777777" w:rsidR="00A90EB9" w:rsidRDefault="00A90EB9">
            <w:pPr>
              <w:outlineLvl w:val="0"/>
              <w:rPr>
                <w:rFonts w:ascii="Calibri" w:hAnsi="Calibri" w:cs="Calibri"/>
              </w:rPr>
            </w:pPr>
          </w:p>
        </w:tc>
        <w:tc>
          <w:tcPr>
            <w:tcW w:w="3104" w:type="dxa"/>
          </w:tcPr>
          <w:p w14:paraId="3553D98E" w14:textId="77777777" w:rsidR="00A90EB9" w:rsidRDefault="00A90EB9">
            <w:pPr>
              <w:outlineLvl w:val="0"/>
              <w:rPr>
                <w:rFonts w:ascii="Calibri" w:hAnsi="Calibri" w:cs="Calibri"/>
              </w:rPr>
            </w:pPr>
          </w:p>
        </w:tc>
        <w:tc>
          <w:tcPr>
            <w:tcW w:w="4314" w:type="dxa"/>
          </w:tcPr>
          <w:p w14:paraId="6CCDF4A0" w14:textId="77777777" w:rsidR="00A90EB9" w:rsidRDefault="00A90EB9">
            <w:pPr>
              <w:outlineLvl w:val="0"/>
              <w:rPr>
                <w:rFonts w:ascii="Calibri" w:hAnsi="Calibri" w:cs="Calibri"/>
              </w:rPr>
            </w:pPr>
          </w:p>
        </w:tc>
      </w:tr>
      <w:tr w:rsidR="00A90EB9" w14:paraId="10C01427" w14:textId="77777777">
        <w:tc>
          <w:tcPr>
            <w:tcW w:w="1175" w:type="dxa"/>
          </w:tcPr>
          <w:p w14:paraId="7832943A" w14:textId="77777777" w:rsidR="00A90EB9" w:rsidRDefault="001710F4">
            <w:pPr>
              <w:outlineLvl w:val="0"/>
              <w:rPr>
                <w:rFonts w:ascii="Calibri" w:hAnsi="Calibri" w:cs="Calibri"/>
              </w:rPr>
            </w:pPr>
            <w:r>
              <w:rPr>
                <w:rFonts w:eastAsia="Times New Roman" w:cs="Calibri"/>
              </w:rPr>
              <w:lastRenderedPageBreak/>
              <w:t>2</w:t>
            </w:r>
          </w:p>
        </w:tc>
        <w:tc>
          <w:tcPr>
            <w:tcW w:w="1176" w:type="dxa"/>
          </w:tcPr>
          <w:p w14:paraId="476D6E9B" w14:textId="77777777" w:rsidR="00A90EB9" w:rsidRDefault="00A90EB9">
            <w:pPr>
              <w:outlineLvl w:val="0"/>
              <w:rPr>
                <w:rFonts w:ascii="Calibri" w:hAnsi="Calibri" w:cs="Calibri"/>
              </w:rPr>
            </w:pPr>
          </w:p>
        </w:tc>
        <w:tc>
          <w:tcPr>
            <w:tcW w:w="3532" w:type="dxa"/>
            <w:gridSpan w:val="3"/>
          </w:tcPr>
          <w:p w14:paraId="4C38FBC3" w14:textId="77777777" w:rsidR="00A90EB9" w:rsidRDefault="00A90EB9">
            <w:pPr>
              <w:outlineLvl w:val="0"/>
              <w:rPr>
                <w:rFonts w:ascii="Calibri" w:hAnsi="Calibri" w:cs="Calibri"/>
              </w:rPr>
            </w:pPr>
          </w:p>
        </w:tc>
        <w:tc>
          <w:tcPr>
            <w:tcW w:w="1177" w:type="dxa"/>
          </w:tcPr>
          <w:p w14:paraId="411F3E4F" w14:textId="77777777" w:rsidR="00A90EB9" w:rsidRDefault="00A90EB9">
            <w:pPr>
              <w:outlineLvl w:val="0"/>
              <w:rPr>
                <w:rFonts w:ascii="Calibri" w:hAnsi="Calibri" w:cs="Calibri"/>
              </w:rPr>
            </w:pPr>
          </w:p>
        </w:tc>
        <w:tc>
          <w:tcPr>
            <w:tcW w:w="1176" w:type="dxa"/>
          </w:tcPr>
          <w:p w14:paraId="66A627B3" w14:textId="77777777" w:rsidR="00A90EB9" w:rsidRDefault="00A90EB9">
            <w:pPr>
              <w:outlineLvl w:val="0"/>
              <w:rPr>
                <w:rFonts w:ascii="Calibri" w:hAnsi="Calibri" w:cs="Calibri"/>
              </w:rPr>
            </w:pPr>
          </w:p>
        </w:tc>
        <w:tc>
          <w:tcPr>
            <w:tcW w:w="3104" w:type="dxa"/>
          </w:tcPr>
          <w:p w14:paraId="0F4DF76A" w14:textId="77777777" w:rsidR="00A90EB9" w:rsidRDefault="00A90EB9">
            <w:pPr>
              <w:outlineLvl w:val="0"/>
              <w:rPr>
                <w:rFonts w:ascii="Calibri" w:hAnsi="Calibri" w:cs="Calibri"/>
              </w:rPr>
            </w:pPr>
          </w:p>
        </w:tc>
        <w:tc>
          <w:tcPr>
            <w:tcW w:w="4314" w:type="dxa"/>
          </w:tcPr>
          <w:p w14:paraId="3D195AE0" w14:textId="77777777" w:rsidR="00A90EB9" w:rsidRDefault="00A90EB9">
            <w:pPr>
              <w:outlineLvl w:val="0"/>
              <w:rPr>
                <w:rFonts w:ascii="Calibri" w:hAnsi="Calibri" w:cs="Calibri"/>
              </w:rPr>
            </w:pPr>
          </w:p>
        </w:tc>
      </w:tr>
      <w:tr w:rsidR="00A90EB9" w14:paraId="5CB9EE7A" w14:textId="77777777">
        <w:tc>
          <w:tcPr>
            <w:tcW w:w="1175" w:type="dxa"/>
          </w:tcPr>
          <w:p w14:paraId="33D1C84D" w14:textId="77777777" w:rsidR="00A90EB9" w:rsidRDefault="001710F4">
            <w:pPr>
              <w:outlineLvl w:val="0"/>
              <w:rPr>
                <w:rFonts w:ascii="Calibri" w:hAnsi="Calibri" w:cs="Calibri"/>
              </w:rPr>
            </w:pPr>
            <w:r>
              <w:rPr>
                <w:rFonts w:eastAsia="Times New Roman" w:cs="Calibri"/>
              </w:rPr>
              <w:t>3</w:t>
            </w:r>
          </w:p>
        </w:tc>
        <w:tc>
          <w:tcPr>
            <w:tcW w:w="1176" w:type="dxa"/>
          </w:tcPr>
          <w:p w14:paraId="11FE0B4A" w14:textId="77777777" w:rsidR="00A90EB9" w:rsidRDefault="00A90EB9">
            <w:pPr>
              <w:outlineLvl w:val="0"/>
              <w:rPr>
                <w:rFonts w:ascii="Calibri" w:hAnsi="Calibri" w:cs="Calibri"/>
              </w:rPr>
            </w:pPr>
          </w:p>
        </w:tc>
        <w:tc>
          <w:tcPr>
            <w:tcW w:w="3532" w:type="dxa"/>
            <w:gridSpan w:val="3"/>
          </w:tcPr>
          <w:p w14:paraId="5A03DD23" w14:textId="77777777" w:rsidR="00A90EB9" w:rsidRDefault="00A90EB9">
            <w:pPr>
              <w:outlineLvl w:val="0"/>
              <w:rPr>
                <w:rFonts w:ascii="Calibri" w:hAnsi="Calibri" w:cs="Calibri"/>
              </w:rPr>
            </w:pPr>
          </w:p>
        </w:tc>
        <w:tc>
          <w:tcPr>
            <w:tcW w:w="1177" w:type="dxa"/>
          </w:tcPr>
          <w:p w14:paraId="61477DF3" w14:textId="77777777" w:rsidR="00A90EB9" w:rsidRDefault="00A90EB9">
            <w:pPr>
              <w:outlineLvl w:val="0"/>
              <w:rPr>
                <w:rFonts w:ascii="Calibri" w:hAnsi="Calibri" w:cs="Calibri"/>
              </w:rPr>
            </w:pPr>
          </w:p>
        </w:tc>
        <w:tc>
          <w:tcPr>
            <w:tcW w:w="1176" w:type="dxa"/>
          </w:tcPr>
          <w:p w14:paraId="0EB7C53F" w14:textId="77777777" w:rsidR="00A90EB9" w:rsidRDefault="00A90EB9">
            <w:pPr>
              <w:outlineLvl w:val="0"/>
              <w:rPr>
                <w:rFonts w:ascii="Calibri" w:hAnsi="Calibri" w:cs="Calibri"/>
              </w:rPr>
            </w:pPr>
          </w:p>
        </w:tc>
        <w:tc>
          <w:tcPr>
            <w:tcW w:w="3104" w:type="dxa"/>
          </w:tcPr>
          <w:p w14:paraId="3B16BFEE" w14:textId="77777777" w:rsidR="00A90EB9" w:rsidRDefault="00A90EB9">
            <w:pPr>
              <w:outlineLvl w:val="0"/>
              <w:rPr>
                <w:rFonts w:ascii="Calibri" w:hAnsi="Calibri" w:cs="Calibri"/>
              </w:rPr>
            </w:pPr>
          </w:p>
        </w:tc>
        <w:tc>
          <w:tcPr>
            <w:tcW w:w="4314" w:type="dxa"/>
          </w:tcPr>
          <w:p w14:paraId="72CDD038" w14:textId="77777777" w:rsidR="00A90EB9" w:rsidRDefault="00A90EB9">
            <w:pPr>
              <w:outlineLvl w:val="0"/>
              <w:rPr>
                <w:rFonts w:ascii="Calibri" w:hAnsi="Calibri" w:cs="Calibri"/>
              </w:rPr>
            </w:pPr>
          </w:p>
        </w:tc>
      </w:tr>
      <w:tr w:rsidR="00A90EB9" w14:paraId="7EBA54B1" w14:textId="77777777">
        <w:tc>
          <w:tcPr>
            <w:tcW w:w="1175" w:type="dxa"/>
          </w:tcPr>
          <w:p w14:paraId="63FE9B28" w14:textId="77777777" w:rsidR="00A90EB9" w:rsidRDefault="001710F4">
            <w:pPr>
              <w:outlineLvl w:val="0"/>
              <w:rPr>
                <w:rFonts w:ascii="Calibri" w:hAnsi="Calibri" w:cs="Calibri"/>
              </w:rPr>
            </w:pPr>
            <w:r>
              <w:rPr>
                <w:rFonts w:eastAsia="Times New Roman" w:cs="Calibri"/>
              </w:rPr>
              <w:t>4</w:t>
            </w:r>
          </w:p>
        </w:tc>
        <w:tc>
          <w:tcPr>
            <w:tcW w:w="1176" w:type="dxa"/>
          </w:tcPr>
          <w:p w14:paraId="39932965" w14:textId="77777777" w:rsidR="00A90EB9" w:rsidRDefault="00A90EB9">
            <w:pPr>
              <w:outlineLvl w:val="0"/>
              <w:rPr>
                <w:rFonts w:ascii="Calibri" w:hAnsi="Calibri" w:cs="Calibri"/>
              </w:rPr>
            </w:pPr>
          </w:p>
        </w:tc>
        <w:tc>
          <w:tcPr>
            <w:tcW w:w="3532" w:type="dxa"/>
            <w:gridSpan w:val="3"/>
          </w:tcPr>
          <w:p w14:paraId="5DA7D5B1" w14:textId="77777777" w:rsidR="00A90EB9" w:rsidRDefault="00A90EB9">
            <w:pPr>
              <w:outlineLvl w:val="0"/>
              <w:rPr>
                <w:rFonts w:ascii="Calibri" w:hAnsi="Calibri" w:cs="Calibri"/>
              </w:rPr>
            </w:pPr>
          </w:p>
        </w:tc>
        <w:tc>
          <w:tcPr>
            <w:tcW w:w="1177" w:type="dxa"/>
          </w:tcPr>
          <w:p w14:paraId="0ABDC484" w14:textId="77777777" w:rsidR="00A90EB9" w:rsidRDefault="00A90EB9">
            <w:pPr>
              <w:outlineLvl w:val="0"/>
              <w:rPr>
                <w:rFonts w:ascii="Calibri" w:hAnsi="Calibri" w:cs="Calibri"/>
              </w:rPr>
            </w:pPr>
          </w:p>
        </w:tc>
        <w:tc>
          <w:tcPr>
            <w:tcW w:w="1176" w:type="dxa"/>
          </w:tcPr>
          <w:p w14:paraId="2D28ADEF" w14:textId="77777777" w:rsidR="00A90EB9" w:rsidRDefault="00A90EB9">
            <w:pPr>
              <w:outlineLvl w:val="0"/>
              <w:rPr>
                <w:rFonts w:ascii="Calibri" w:hAnsi="Calibri" w:cs="Calibri"/>
              </w:rPr>
            </w:pPr>
          </w:p>
        </w:tc>
        <w:tc>
          <w:tcPr>
            <w:tcW w:w="3104" w:type="dxa"/>
          </w:tcPr>
          <w:p w14:paraId="0CA56339" w14:textId="77777777" w:rsidR="00A90EB9" w:rsidRDefault="00A90EB9">
            <w:pPr>
              <w:outlineLvl w:val="0"/>
              <w:rPr>
                <w:rFonts w:ascii="Calibri" w:hAnsi="Calibri" w:cs="Calibri"/>
              </w:rPr>
            </w:pPr>
          </w:p>
        </w:tc>
        <w:tc>
          <w:tcPr>
            <w:tcW w:w="4314" w:type="dxa"/>
          </w:tcPr>
          <w:p w14:paraId="3FDC3A6E" w14:textId="77777777" w:rsidR="00A90EB9" w:rsidRDefault="00A90EB9">
            <w:pPr>
              <w:outlineLvl w:val="0"/>
              <w:rPr>
                <w:rFonts w:ascii="Calibri" w:hAnsi="Calibri" w:cs="Calibri"/>
              </w:rPr>
            </w:pPr>
          </w:p>
        </w:tc>
      </w:tr>
      <w:tr w:rsidR="00A90EB9" w14:paraId="0C1E565C" w14:textId="77777777">
        <w:tc>
          <w:tcPr>
            <w:tcW w:w="1175" w:type="dxa"/>
          </w:tcPr>
          <w:p w14:paraId="4D4FF61F" w14:textId="77777777" w:rsidR="00A90EB9" w:rsidRDefault="001710F4">
            <w:pPr>
              <w:outlineLvl w:val="0"/>
              <w:rPr>
                <w:rFonts w:ascii="Calibri" w:hAnsi="Calibri" w:cs="Calibri"/>
              </w:rPr>
            </w:pPr>
            <w:r>
              <w:rPr>
                <w:rFonts w:eastAsia="Times New Roman" w:cs="Calibri"/>
              </w:rPr>
              <w:t>5</w:t>
            </w:r>
          </w:p>
        </w:tc>
        <w:tc>
          <w:tcPr>
            <w:tcW w:w="1176" w:type="dxa"/>
          </w:tcPr>
          <w:p w14:paraId="0FA1EBCA" w14:textId="77777777" w:rsidR="00A90EB9" w:rsidRDefault="00A90EB9">
            <w:pPr>
              <w:outlineLvl w:val="0"/>
              <w:rPr>
                <w:rFonts w:ascii="Calibri" w:hAnsi="Calibri" w:cs="Calibri"/>
              </w:rPr>
            </w:pPr>
          </w:p>
        </w:tc>
        <w:tc>
          <w:tcPr>
            <w:tcW w:w="3532" w:type="dxa"/>
            <w:gridSpan w:val="3"/>
          </w:tcPr>
          <w:p w14:paraId="51DF66C5" w14:textId="77777777" w:rsidR="00A90EB9" w:rsidRDefault="00A90EB9">
            <w:pPr>
              <w:outlineLvl w:val="0"/>
              <w:rPr>
                <w:rFonts w:ascii="Calibri" w:hAnsi="Calibri" w:cs="Calibri"/>
              </w:rPr>
            </w:pPr>
          </w:p>
        </w:tc>
        <w:tc>
          <w:tcPr>
            <w:tcW w:w="1177" w:type="dxa"/>
          </w:tcPr>
          <w:p w14:paraId="02766ADD" w14:textId="77777777" w:rsidR="00A90EB9" w:rsidRDefault="00A90EB9">
            <w:pPr>
              <w:outlineLvl w:val="0"/>
              <w:rPr>
                <w:rFonts w:ascii="Calibri" w:hAnsi="Calibri" w:cs="Calibri"/>
              </w:rPr>
            </w:pPr>
          </w:p>
        </w:tc>
        <w:tc>
          <w:tcPr>
            <w:tcW w:w="1176" w:type="dxa"/>
          </w:tcPr>
          <w:p w14:paraId="13EE44DA" w14:textId="77777777" w:rsidR="00A90EB9" w:rsidRDefault="00A90EB9">
            <w:pPr>
              <w:outlineLvl w:val="0"/>
              <w:rPr>
                <w:rFonts w:ascii="Calibri" w:hAnsi="Calibri" w:cs="Calibri"/>
              </w:rPr>
            </w:pPr>
          </w:p>
        </w:tc>
        <w:tc>
          <w:tcPr>
            <w:tcW w:w="3104" w:type="dxa"/>
          </w:tcPr>
          <w:p w14:paraId="36D42B40" w14:textId="77777777" w:rsidR="00A90EB9" w:rsidRDefault="00A90EB9">
            <w:pPr>
              <w:outlineLvl w:val="0"/>
              <w:rPr>
                <w:rFonts w:ascii="Calibri" w:hAnsi="Calibri" w:cs="Calibri"/>
              </w:rPr>
            </w:pPr>
          </w:p>
        </w:tc>
        <w:tc>
          <w:tcPr>
            <w:tcW w:w="4314" w:type="dxa"/>
          </w:tcPr>
          <w:p w14:paraId="048C0EBF" w14:textId="77777777" w:rsidR="00A90EB9" w:rsidRDefault="00A90EB9">
            <w:pPr>
              <w:outlineLvl w:val="0"/>
              <w:rPr>
                <w:rFonts w:ascii="Calibri" w:hAnsi="Calibri" w:cs="Calibri"/>
              </w:rPr>
            </w:pPr>
          </w:p>
        </w:tc>
      </w:tr>
      <w:tr w:rsidR="00A90EB9" w14:paraId="620CCD93" w14:textId="77777777">
        <w:tc>
          <w:tcPr>
            <w:tcW w:w="1175" w:type="dxa"/>
          </w:tcPr>
          <w:p w14:paraId="02E3B7E8" w14:textId="77777777" w:rsidR="00A90EB9" w:rsidRDefault="001710F4">
            <w:pPr>
              <w:outlineLvl w:val="0"/>
              <w:rPr>
                <w:rFonts w:ascii="Calibri" w:hAnsi="Calibri" w:cs="Calibri"/>
              </w:rPr>
            </w:pPr>
            <w:r>
              <w:rPr>
                <w:rFonts w:eastAsia="Times New Roman" w:cs="Calibri"/>
              </w:rPr>
              <w:t>6</w:t>
            </w:r>
          </w:p>
        </w:tc>
        <w:tc>
          <w:tcPr>
            <w:tcW w:w="1176" w:type="dxa"/>
          </w:tcPr>
          <w:p w14:paraId="7512E066" w14:textId="77777777" w:rsidR="00A90EB9" w:rsidRDefault="00A90EB9">
            <w:pPr>
              <w:outlineLvl w:val="0"/>
              <w:rPr>
                <w:rFonts w:ascii="Calibri" w:hAnsi="Calibri" w:cs="Calibri"/>
              </w:rPr>
            </w:pPr>
          </w:p>
        </w:tc>
        <w:tc>
          <w:tcPr>
            <w:tcW w:w="3532" w:type="dxa"/>
            <w:gridSpan w:val="3"/>
          </w:tcPr>
          <w:p w14:paraId="70378DD5" w14:textId="77777777" w:rsidR="00A90EB9" w:rsidRDefault="00A90EB9">
            <w:pPr>
              <w:outlineLvl w:val="0"/>
              <w:rPr>
                <w:rFonts w:ascii="Calibri" w:hAnsi="Calibri" w:cs="Calibri"/>
              </w:rPr>
            </w:pPr>
          </w:p>
        </w:tc>
        <w:tc>
          <w:tcPr>
            <w:tcW w:w="1177" w:type="dxa"/>
          </w:tcPr>
          <w:p w14:paraId="1E4920FD" w14:textId="77777777" w:rsidR="00A90EB9" w:rsidRDefault="00A90EB9">
            <w:pPr>
              <w:outlineLvl w:val="0"/>
              <w:rPr>
                <w:rFonts w:ascii="Calibri" w:hAnsi="Calibri" w:cs="Calibri"/>
              </w:rPr>
            </w:pPr>
          </w:p>
        </w:tc>
        <w:tc>
          <w:tcPr>
            <w:tcW w:w="1176" w:type="dxa"/>
          </w:tcPr>
          <w:p w14:paraId="76834015" w14:textId="77777777" w:rsidR="00A90EB9" w:rsidRDefault="00A90EB9">
            <w:pPr>
              <w:outlineLvl w:val="0"/>
              <w:rPr>
                <w:rFonts w:ascii="Calibri" w:hAnsi="Calibri" w:cs="Calibri"/>
              </w:rPr>
            </w:pPr>
          </w:p>
        </w:tc>
        <w:tc>
          <w:tcPr>
            <w:tcW w:w="3104" w:type="dxa"/>
          </w:tcPr>
          <w:p w14:paraId="243E4BFC" w14:textId="77777777" w:rsidR="00A90EB9" w:rsidRDefault="00A90EB9">
            <w:pPr>
              <w:outlineLvl w:val="0"/>
              <w:rPr>
                <w:rFonts w:ascii="Calibri" w:hAnsi="Calibri" w:cs="Calibri"/>
              </w:rPr>
            </w:pPr>
          </w:p>
        </w:tc>
        <w:tc>
          <w:tcPr>
            <w:tcW w:w="4314" w:type="dxa"/>
          </w:tcPr>
          <w:p w14:paraId="04F5BAD2" w14:textId="77777777" w:rsidR="00A90EB9" w:rsidRDefault="00A90EB9">
            <w:pPr>
              <w:outlineLvl w:val="0"/>
              <w:rPr>
                <w:rFonts w:ascii="Calibri" w:hAnsi="Calibri" w:cs="Calibri"/>
              </w:rPr>
            </w:pPr>
          </w:p>
        </w:tc>
      </w:tr>
      <w:tr w:rsidR="00A90EB9" w14:paraId="21E0E409" w14:textId="77777777">
        <w:tc>
          <w:tcPr>
            <w:tcW w:w="1175" w:type="dxa"/>
          </w:tcPr>
          <w:p w14:paraId="20375E97" w14:textId="77777777" w:rsidR="00A90EB9" w:rsidRDefault="001710F4">
            <w:pPr>
              <w:outlineLvl w:val="0"/>
              <w:rPr>
                <w:rFonts w:ascii="Calibri" w:hAnsi="Calibri" w:cs="Calibri"/>
              </w:rPr>
            </w:pPr>
            <w:r>
              <w:rPr>
                <w:rFonts w:eastAsia="Times New Roman" w:cs="Calibri"/>
              </w:rPr>
              <w:t>7</w:t>
            </w:r>
          </w:p>
        </w:tc>
        <w:tc>
          <w:tcPr>
            <w:tcW w:w="1176" w:type="dxa"/>
          </w:tcPr>
          <w:p w14:paraId="073486B3" w14:textId="77777777" w:rsidR="00A90EB9" w:rsidRDefault="00A90EB9">
            <w:pPr>
              <w:outlineLvl w:val="0"/>
              <w:rPr>
                <w:rFonts w:ascii="Calibri" w:hAnsi="Calibri" w:cs="Calibri"/>
              </w:rPr>
            </w:pPr>
          </w:p>
        </w:tc>
        <w:tc>
          <w:tcPr>
            <w:tcW w:w="3532" w:type="dxa"/>
            <w:gridSpan w:val="3"/>
          </w:tcPr>
          <w:p w14:paraId="05202B37" w14:textId="77777777" w:rsidR="00A90EB9" w:rsidRDefault="00A90EB9">
            <w:pPr>
              <w:outlineLvl w:val="0"/>
              <w:rPr>
                <w:rFonts w:ascii="Calibri" w:hAnsi="Calibri" w:cs="Calibri"/>
              </w:rPr>
            </w:pPr>
          </w:p>
        </w:tc>
        <w:tc>
          <w:tcPr>
            <w:tcW w:w="1177" w:type="dxa"/>
          </w:tcPr>
          <w:p w14:paraId="3E269A92" w14:textId="77777777" w:rsidR="00A90EB9" w:rsidRDefault="00A90EB9">
            <w:pPr>
              <w:outlineLvl w:val="0"/>
              <w:rPr>
                <w:rFonts w:ascii="Calibri" w:hAnsi="Calibri" w:cs="Calibri"/>
              </w:rPr>
            </w:pPr>
          </w:p>
        </w:tc>
        <w:tc>
          <w:tcPr>
            <w:tcW w:w="1176" w:type="dxa"/>
          </w:tcPr>
          <w:p w14:paraId="6A04B8B7" w14:textId="77777777" w:rsidR="00A90EB9" w:rsidRDefault="00A90EB9">
            <w:pPr>
              <w:outlineLvl w:val="0"/>
              <w:rPr>
                <w:rFonts w:ascii="Calibri" w:hAnsi="Calibri" w:cs="Calibri"/>
              </w:rPr>
            </w:pPr>
          </w:p>
        </w:tc>
        <w:tc>
          <w:tcPr>
            <w:tcW w:w="3104" w:type="dxa"/>
          </w:tcPr>
          <w:p w14:paraId="522F30FA" w14:textId="77777777" w:rsidR="00A90EB9" w:rsidRDefault="00A90EB9">
            <w:pPr>
              <w:outlineLvl w:val="0"/>
              <w:rPr>
                <w:rFonts w:ascii="Calibri" w:hAnsi="Calibri" w:cs="Calibri"/>
              </w:rPr>
            </w:pPr>
          </w:p>
        </w:tc>
        <w:tc>
          <w:tcPr>
            <w:tcW w:w="4314" w:type="dxa"/>
          </w:tcPr>
          <w:p w14:paraId="7776C141" w14:textId="77777777" w:rsidR="00A90EB9" w:rsidRDefault="00A90EB9">
            <w:pPr>
              <w:outlineLvl w:val="0"/>
              <w:rPr>
                <w:rFonts w:ascii="Calibri" w:hAnsi="Calibri" w:cs="Calibri"/>
              </w:rPr>
            </w:pPr>
          </w:p>
        </w:tc>
      </w:tr>
      <w:tr w:rsidR="00A90EB9" w14:paraId="21853C97" w14:textId="77777777">
        <w:tc>
          <w:tcPr>
            <w:tcW w:w="1175" w:type="dxa"/>
          </w:tcPr>
          <w:p w14:paraId="4B98E5D7" w14:textId="77777777" w:rsidR="00A90EB9" w:rsidRDefault="001710F4">
            <w:pPr>
              <w:outlineLvl w:val="0"/>
              <w:rPr>
                <w:rFonts w:ascii="Calibri" w:hAnsi="Calibri" w:cs="Calibri"/>
              </w:rPr>
            </w:pPr>
            <w:r>
              <w:rPr>
                <w:rFonts w:eastAsia="Times New Roman" w:cs="Calibri"/>
              </w:rPr>
              <w:t>8</w:t>
            </w:r>
          </w:p>
        </w:tc>
        <w:tc>
          <w:tcPr>
            <w:tcW w:w="1176" w:type="dxa"/>
          </w:tcPr>
          <w:p w14:paraId="43B64844" w14:textId="77777777" w:rsidR="00A90EB9" w:rsidRDefault="00A90EB9">
            <w:pPr>
              <w:outlineLvl w:val="0"/>
              <w:rPr>
                <w:rFonts w:ascii="Calibri" w:hAnsi="Calibri" w:cs="Calibri"/>
              </w:rPr>
            </w:pPr>
          </w:p>
        </w:tc>
        <w:tc>
          <w:tcPr>
            <w:tcW w:w="3532" w:type="dxa"/>
            <w:gridSpan w:val="3"/>
          </w:tcPr>
          <w:p w14:paraId="42FF2667" w14:textId="77777777" w:rsidR="00A90EB9" w:rsidRDefault="00A90EB9">
            <w:pPr>
              <w:outlineLvl w:val="0"/>
              <w:rPr>
                <w:rFonts w:ascii="Calibri" w:hAnsi="Calibri" w:cs="Calibri"/>
              </w:rPr>
            </w:pPr>
          </w:p>
        </w:tc>
        <w:tc>
          <w:tcPr>
            <w:tcW w:w="1177" w:type="dxa"/>
          </w:tcPr>
          <w:p w14:paraId="5171251E" w14:textId="77777777" w:rsidR="00A90EB9" w:rsidRDefault="00A90EB9">
            <w:pPr>
              <w:outlineLvl w:val="0"/>
              <w:rPr>
                <w:rFonts w:ascii="Calibri" w:hAnsi="Calibri" w:cs="Calibri"/>
              </w:rPr>
            </w:pPr>
          </w:p>
        </w:tc>
        <w:tc>
          <w:tcPr>
            <w:tcW w:w="1176" w:type="dxa"/>
          </w:tcPr>
          <w:p w14:paraId="7CA9D8B8" w14:textId="77777777" w:rsidR="00A90EB9" w:rsidRDefault="00A90EB9">
            <w:pPr>
              <w:outlineLvl w:val="0"/>
              <w:rPr>
                <w:rFonts w:ascii="Calibri" w:hAnsi="Calibri" w:cs="Calibri"/>
              </w:rPr>
            </w:pPr>
          </w:p>
        </w:tc>
        <w:tc>
          <w:tcPr>
            <w:tcW w:w="3104" w:type="dxa"/>
          </w:tcPr>
          <w:p w14:paraId="1AEC0F78" w14:textId="77777777" w:rsidR="00A90EB9" w:rsidRDefault="00A90EB9">
            <w:pPr>
              <w:outlineLvl w:val="0"/>
              <w:rPr>
                <w:rFonts w:ascii="Calibri" w:hAnsi="Calibri" w:cs="Calibri"/>
              </w:rPr>
            </w:pPr>
          </w:p>
        </w:tc>
        <w:tc>
          <w:tcPr>
            <w:tcW w:w="4314" w:type="dxa"/>
          </w:tcPr>
          <w:p w14:paraId="6D1A358C" w14:textId="77777777" w:rsidR="00A90EB9" w:rsidRDefault="00A90EB9">
            <w:pPr>
              <w:outlineLvl w:val="0"/>
              <w:rPr>
                <w:rFonts w:ascii="Calibri" w:hAnsi="Calibri" w:cs="Calibri"/>
              </w:rPr>
            </w:pPr>
          </w:p>
        </w:tc>
      </w:tr>
      <w:tr w:rsidR="00A90EB9" w14:paraId="7FBCACEA" w14:textId="77777777">
        <w:tc>
          <w:tcPr>
            <w:tcW w:w="1175" w:type="dxa"/>
          </w:tcPr>
          <w:p w14:paraId="0F7222BB" w14:textId="77777777" w:rsidR="00A90EB9" w:rsidRDefault="001710F4">
            <w:pPr>
              <w:outlineLvl w:val="0"/>
              <w:rPr>
                <w:rFonts w:ascii="Calibri" w:hAnsi="Calibri" w:cs="Calibri"/>
              </w:rPr>
            </w:pPr>
            <w:r>
              <w:rPr>
                <w:rFonts w:eastAsia="Times New Roman" w:cs="Calibri"/>
              </w:rPr>
              <w:t>9</w:t>
            </w:r>
          </w:p>
        </w:tc>
        <w:tc>
          <w:tcPr>
            <w:tcW w:w="1176" w:type="dxa"/>
          </w:tcPr>
          <w:p w14:paraId="28AB2A6A" w14:textId="77777777" w:rsidR="00A90EB9" w:rsidRDefault="00A90EB9">
            <w:pPr>
              <w:outlineLvl w:val="0"/>
              <w:rPr>
                <w:rFonts w:ascii="Calibri" w:hAnsi="Calibri" w:cs="Calibri"/>
              </w:rPr>
            </w:pPr>
          </w:p>
        </w:tc>
        <w:tc>
          <w:tcPr>
            <w:tcW w:w="3532" w:type="dxa"/>
            <w:gridSpan w:val="3"/>
          </w:tcPr>
          <w:p w14:paraId="4986ED1D" w14:textId="77777777" w:rsidR="00A90EB9" w:rsidRDefault="00A90EB9">
            <w:pPr>
              <w:outlineLvl w:val="0"/>
              <w:rPr>
                <w:rFonts w:ascii="Calibri" w:hAnsi="Calibri" w:cs="Calibri"/>
              </w:rPr>
            </w:pPr>
          </w:p>
        </w:tc>
        <w:tc>
          <w:tcPr>
            <w:tcW w:w="1177" w:type="dxa"/>
          </w:tcPr>
          <w:p w14:paraId="58434BBF" w14:textId="77777777" w:rsidR="00A90EB9" w:rsidRDefault="00A90EB9">
            <w:pPr>
              <w:outlineLvl w:val="0"/>
              <w:rPr>
                <w:rFonts w:ascii="Calibri" w:hAnsi="Calibri" w:cs="Calibri"/>
              </w:rPr>
            </w:pPr>
          </w:p>
        </w:tc>
        <w:tc>
          <w:tcPr>
            <w:tcW w:w="1176" w:type="dxa"/>
          </w:tcPr>
          <w:p w14:paraId="28BDD2E7" w14:textId="77777777" w:rsidR="00A90EB9" w:rsidRDefault="00A90EB9">
            <w:pPr>
              <w:outlineLvl w:val="0"/>
              <w:rPr>
                <w:rFonts w:ascii="Calibri" w:hAnsi="Calibri" w:cs="Calibri"/>
              </w:rPr>
            </w:pPr>
          </w:p>
        </w:tc>
        <w:tc>
          <w:tcPr>
            <w:tcW w:w="3104" w:type="dxa"/>
          </w:tcPr>
          <w:p w14:paraId="1550ACB4" w14:textId="77777777" w:rsidR="00A90EB9" w:rsidRDefault="00A90EB9">
            <w:pPr>
              <w:outlineLvl w:val="0"/>
              <w:rPr>
                <w:rFonts w:ascii="Calibri" w:hAnsi="Calibri" w:cs="Calibri"/>
              </w:rPr>
            </w:pPr>
          </w:p>
        </w:tc>
        <w:tc>
          <w:tcPr>
            <w:tcW w:w="4314" w:type="dxa"/>
          </w:tcPr>
          <w:p w14:paraId="52FE457D" w14:textId="77777777" w:rsidR="00A90EB9" w:rsidRDefault="00A90EB9">
            <w:pPr>
              <w:outlineLvl w:val="0"/>
              <w:rPr>
                <w:rFonts w:ascii="Calibri" w:hAnsi="Calibri" w:cs="Calibri"/>
              </w:rPr>
            </w:pPr>
          </w:p>
        </w:tc>
      </w:tr>
      <w:tr w:rsidR="00A90EB9" w14:paraId="6F95F6D5" w14:textId="77777777">
        <w:tc>
          <w:tcPr>
            <w:tcW w:w="1175" w:type="dxa"/>
          </w:tcPr>
          <w:p w14:paraId="04428B6A" w14:textId="77777777" w:rsidR="00A90EB9" w:rsidRDefault="001710F4">
            <w:pPr>
              <w:outlineLvl w:val="0"/>
              <w:rPr>
                <w:rFonts w:ascii="Calibri" w:hAnsi="Calibri" w:cs="Calibri"/>
              </w:rPr>
            </w:pPr>
            <w:r>
              <w:rPr>
                <w:rFonts w:eastAsia="Times New Roman" w:cs="Calibri"/>
              </w:rPr>
              <w:t>10</w:t>
            </w:r>
          </w:p>
        </w:tc>
        <w:tc>
          <w:tcPr>
            <w:tcW w:w="1176" w:type="dxa"/>
          </w:tcPr>
          <w:p w14:paraId="07EB2579" w14:textId="77777777" w:rsidR="00A90EB9" w:rsidRDefault="00A90EB9">
            <w:pPr>
              <w:outlineLvl w:val="0"/>
              <w:rPr>
                <w:rFonts w:ascii="Calibri" w:hAnsi="Calibri" w:cs="Calibri"/>
              </w:rPr>
            </w:pPr>
          </w:p>
        </w:tc>
        <w:tc>
          <w:tcPr>
            <w:tcW w:w="3532" w:type="dxa"/>
            <w:gridSpan w:val="3"/>
          </w:tcPr>
          <w:p w14:paraId="63093CC4" w14:textId="77777777" w:rsidR="00A90EB9" w:rsidRDefault="00A90EB9">
            <w:pPr>
              <w:outlineLvl w:val="0"/>
              <w:rPr>
                <w:rFonts w:ascii="Calibri" w:hAnsi="Calibri" w:cs="Calibri"/>
              </w:rPr>
            </w:pPr>
          </w:p>
        </w:tc>
        <w:tc>
          <w:tcPr>
            <w:tcW w:w="1177" w:type="dxa"/>
          </w:tcPr>
          <w:p w14:paraId="746D12AD" w14:textId="77777777" w:rsidR="00A90EB9" w:rsidRDefault="00A90EB9">
            <w:pPr>
              <w:outlineLvl w:val="0"/>
              <w:rPr>
                <w:rFonts w:ascii="Calibri" w:hAnsi="Calibri" w:cs="Calibri"/>
              </w:rPr>
            </w:pPr>
          </w:p>
        </w:tc>
        <w:tc>
          <w:tcPr>
            <w:tcW w:w="1176" w:type="dxa"/>
          </w:tcPr>
          <w:p w14:paraId="17727122" w14:textId="77777777" w:rsidR="00A90EB9" w:rsidRDefault="00A90EB9">
            <w:pPr>
              <w:outlineLvl w:val="0"/>
              <w:rPr>
                <w:rFonts w:ascii="Calibri" w:hAnsi="Calibri" w:cs="Calibri"/>
              </w:rPr>
            </w:pPr>
          </w:p>
        </w:tc>
        <w:tc>
          <w:tcPr>
            <w:tcW w:w="3104" w:type="dxa"/>
          </w:tcPr>
          <w:p w14:paraId="1C6AE99D" w14:textId="77777777" w:rsidR="00A90EB9" w:rsidRDefault="00A90EB9">
            <w:pPr>
              <w:outlineLvl w:val="0"/>
              <w:rPr>
                <w:rFonts w:ascii="Calibri" w:hAnsi="Calibri" w:cs="Calibri"/>
              </w:rPr>
            </w:pPr>
          </w:p>
        </w:tc>
        <w:tc>
          <w:tcPr>
            <w:tcW w:w="4314" w:type="dxa"/>
          </w:tcPr>
          <w:p w14:paraId="4C90F1B8" w14:textId="77777777" w:rsidR="00A90EB9" w:rsidRDefault="00A90EB9">
            <w:pPr>
              <w:outlineLvl w:val="0"/>
              <w:rPr>
                <w:rFonts w:ascii="Calibri" w:hAnsi="Calibri" w:cs="Calibri"/>
              </w:rPr>
            </w:pPr>
          </w:p>
        </w:tc>
      </w:tr>
      <w:tr w:rsidR="00A90EB9" w14:paraId="7B998569" w14:textId="77777777">
        <w:tc>
          <w:tcPr>
            <w:tcW w:w="1175" w:type="dxa"/>
          </w:tcPr>
          <w:p w14:paraId="672B4529" w14:textId="77777777" w:rsidR="00A90EB9" w:rsidRDefault="00A90EB9">
            <w:pPr>
              <w:outlineLvl w:val="0"/>
              <w:rPr>
                <w:rFonts w:ascii="Calibri" w:hAnsi="Calibri" w:cs="Calibri"/>
              </w:rPr>
            </w:pPr>
          </w:p>
        </w:tc>
        <w:tc>
          <w:tcPr>
            <w:tcW w:w="1176" w:type="dxa"/>
          </w:tcPr>
          <w:p w14:paraId="0209126F" w14:textId="77777777" w:rsidR="00A90EB9" w:rsidRDefault="00A90EB9">
            <w:pPr>
              <w:outlineLvl w:val="0"/>
              <w:rPr>
                <w:rFonts w:ascii="Calibri" w:hAnsi="Calibri" w:cs="Calibri"/>
              </w:rPr>
            </w:pPr>
          </w:p>
        </w:tc>
        <w:tc>
          <w:tcPr>
            <w:tcW w:w="3532" w:type="dxa"/>
            <w:gridSpan w:val="3"/>
          </w:tcPr>
          <w:p w14:paraId="3114EC50" w14:textId="77777777" w:rsidR="00A90EB9" w:rsidRDefault="00A90EB9">
            <w:pPr>
              <w:outlineLvl w:val="0"/>
              <w:rPr>
                <w:rFonts w:ascii="Calibri" w:hAnsi="Calibri" w:cs="Calibri"/>
              </w:rPr>
            </w:pPr>
          </w:p>
        </w:tc>
        <w:tc>
          <w:tcPr>
            <w:tcW w:w="1177" w:type="dxa"/>
          </w:tcPr>
          <w:p w14:paraId="0ABA978E" w14:textId="77777777" w:rsidR="00A90EB9" w:rsidRDefault="00A90EB9">
            <w:pPr>
              <w:outlineLvl w:val="0"/>
              <w:rPr>
                <w:rFonts w:ascii="Calibri" w:hAnsi="Calibri" w:cs="Calibri"/>
              </w:rPr>
            </w:pPr>
          </w:p>
        </w:tc>
        <w:tc>
          <w:tcPr>
            <w:tcW w:w="1176" w:type="dxa"/>
          </w:tcPr>
          <w:p w14:paraId="3354C893" w14:textId="77777777" w:rsidR="00A90EB9" w:rsidRDefault="00A90EB9">
            <w:pPr>
              <w:outlineLvl w:val="0"/>
              <w:rPr>
                <w:rFonts w:ascii="Calibri" w:hAnsi="Calibri" w:cs="Calibri"/>
              </w:rPr>
            </w:pPr>
          </w:p>
        </w:tc>
        <w:tc>
          <w:tcPr>
            <w:tcW w:w="3104" w:type="dxa"/>
          </w:tcPr>
          <w:p w14:paraId="569F8CC3" w14:textId="77777777" w:rsidR="00A90EB9" w:rsidRDefault="00A90EB9">
            <w:pPr>
              <w:outlineLvl w:val="0"/>
              <w:rPr>
                <w:rFonts w:ascii="Calibri" w:hAnsi="Calibri" w:cs="Calibri"/>
              </w:rPr>
            </w:pPr>
          </w:p>
        </w:tc>
        <w:tc>
          <w:tcPr>
            <w:tcW w:w="4314" w:type="dxa"/>
          </w:tcPr>
          <w:p w14:paraId="41E7FB1E" w14:textId="77777777" w:rsidR="00A90EB9" w:rsidRDefault="00A90EB9">
            <w:pPr>
              <w:outlineLvl w:val="0"/>
              <w:rPr>
                <w:rFonts w:ascii="Calibri" w:hAnsi="Calibri" w:cs="Calibri"/>
              </w:rPr>
            </w:pPr>
          </w:p>
        </w:tc>
      </w:tr>
    </w:tbl>
    <w:p w14:paraId="4BA01357" w14:textId="77777777" w:rsidR="00A90EB9" w:rsidRDefault="00A90EB9">
      <w:pPr>
        <w:rPr>
          <w:rFonts w:ascii="Calibri" w:hAnsi="Calibri" w:cs="Calibri"/>
          <w:sz w:val="24"/>
          <w:szCs w:val="24"/>
        </w:rPr>
      </w:pPr>
    </w:p>
    <w:p w14:paraId="5712D6BB" w14:textId="77777777" w:rsidR="00A90EB9" w:rsidRDefault="001710F4">
      <w:pPr>
        <w:rPr>
          <w:rFonts w:ascii="Calibri" w:hAnsi="Calibri" w:cs="Calibri"/>
          <w:i/>
          <w:iCs/>
          <w:sz w:val="24"/>
          <w:szCs w:val="24"/>
        </w:rPr>
      </w:pPr>
      <w:r>
        <w:rPr>
          <w:rFonts w:cs="Calibri"/>
          <w:sz w:val="24"/>
          <w:szCs w:val="24"/>
        </w:rPr>
        <w:t xml:space="preserve">10.  Please list up to 10 MALE workers whose phone numbers you have. When we call them, we will let them know that they were listed because we asked for referrals of both female and male workers.  </w:t>
      </w:r>
      <w:r>
        <w:rPr>
          <w:rFonts w:cs="Calibri"/>
          <w:i/>
          <w:iCs/>
          <w:sz w:val="24"/>
          <w:szCs w:val="24"/>
        </w:rPr>
        <w:t>Instructions to enumerator: Confirm the name, factory, and phone number twice each. For phone numbers, input each phone number twice to make sure that they match.</w:t>
      </w:r>
    </w:p>
    <w:tbl>
      <w:tblPr>
        <w:tblStyle w:val="TableGrid"/>
        <w:tblW w:w="14035" w:type="dxa"/>
        <w:tblLook w:val="04A0" w:firstRow="1" w:lastRow="0" w:firstColumn="1" w:lastColumn="0" w:noHBand="0" w:noVBand="1"/>
      </w:tblPr>
      <w:tblGrid>
        <w:gridCol w:w="715"/>
        <w:gridCol w:w="1351"/>
        <w:gridCol w:w="1350"/>
        <w:gridCol w:w="1620"/>
        <w:gridCol w:w="2250"/>
        <w:gridCol w:w="2251"/>
        <w:gridCol w:w="2250"/>
        <w:gridCol w:w="2248"/>
      </w:tblGrid>
      <w:tr w:rsidR="00A90EB9" w14:paraId="3DB3DC4F" w14:textId="77777777">
        <w:tc>
          <w:tcPr>
            <w:tcW w:w="714" w:type="dxa"/>
          </w:tcPr>
          <w:p w14:paraId="08C4B3E1" w14:textId="77777777" w:rsidR="00A90EB9" w:rsidRDefault="00A90EB9">
            <w:pPr>
              <w:outlineLvl w:val="0"/>
              <w:rPr>
                <w:rFonts w:ascii="Calibri" w:hAnsi="Calibri" w:cs="Calibri"/>
              </w:rPr>
            </w:pPr>
          </w:p>
        </w:tc>
        <w:tc>
          <w:tcPr>
            <w:tcW w:w="1350" w:type="dxa"/>
          </w:tcPr>
          <w:p w14:paraId="7D358072" w14:textId="77777777" w:rsidR="00A90EB9" w:rsidRDefault="001710F4">
            <w:pPr>
              <w:outlineLvl w:val="0"/>
              <w:rPr>
                <w:rFonts w:ascii="Calibri" w:hAnsi="Calibri" w:cs="Calibri"/>
              </w:rPr>
            </w:pPr>
            <w:r>
              <w:rPr>
                <w:rFonts w:eastAsia="Times New Roman" w:cs="Calibri"/>
              </w:rPr>
              <w:t>Name</w:t>
            </w:r>
          </w:p>
        </w:tc>
        <w:tc>
          <w:tcPr>
            <w:tcW w:w="1350" w:type="dxa"/>
          </w:tcPr>
          <w:p w14:paraId="088DA116" w14:textId="77777777" w:rsidR="00A90EB9" w:rsidRDefault="001710F4">
            <w:pPr>
              <w:outlineLvl w:val="0"/>
              <w:rPr>
                <w:rFonts w:ascii="Calibri" w:hAnsi="Calibri" w:cs="Calibri"/>
              </w:rPr>
            </w:pPr>
            <w:r>
              <w:rPr>
                <w:rFonts w:eastAsia="Times New Roman" w:cs="Calibri"/>
              </w:rPr>
              <w:t>Phone number</w:t>
            </w:r>
          </w:p>
        </w:tc>
        <w:tc>
          <w:tcPr>
            <w:tcW w:w="1620" w:type="dxa"/>
          </w:tcPr>
          <w:p w14:paraId="3C696C49" w14:textId="77777777" w:rsidR="00A90EB9" w:rsidRDefault="001710F4">
            <w:pPr>
              <w:outlineLvl w:val="0"/>
              <w:rPr>
                <w:rFonts w:ascii="Calibri" w:hAnsi="Calibri" w:cs="Calibri"/>
              </w:rPr>
            </w:pPr>
            <w:r>
              <w:rPr>
                <w:rFonts w:eastAsia="Times New Roman" w:cs="Calibri"/>
              </w:rPr>
              <w:t>Phone number, re-enter to confirm</w:t>
            </w:r>
          </w:p>
        </w:tc>
        <w:tc>
          <w:tcPr>
            <w:tcW w:w="2250" w:type="dxa"/>
          </w:tcPr>
          <w:p w14:paraId="336BF533" w14:textId="77777777" w:rsidR="00A90EB9" w:rsidRDefault="001710F4">
            <w:pPr>
              <w:outlineLvl w:val="0"/>
              <w:rPr>
                <w:rFonts w:ascii="Calibri" w:hAnsi="Calibri" w:cs="Calibri"/>
              </w:rPr>
            </w:pPr>
            <w:r>
              <w:rPr>
                <w:rFonts w:eastAsia="Times New Roman" w:cs="Calibri"/>
              </w:rPr>
              <w:t xml:space="preserve">How long ago did you last speak with [name] on the phone? If you called them to check whether it was okay to refer them, please do not include this call.  </w:t>
            </w:r>
            <w:r>
              <w:rPr>
                <w:rFonts w:eastAsia="Times New Roman" w:cs="Calibri"/>
                <w:i/>
                <w:iCs/>
              </w:rPr>
              <w:t>Select one: Today; Yesterday; 2 days ago; 3-4 days ago; 5-6 days ago; 1 week ago; between 1-2 weeks ago; more than 2 weeks ago.</w:t>
            </w:r>
          </w:p>
        </w:tc>
        <w:tc>
          <w:tcPr>
            <w:tcW w:w="2251" w:type="dxa"/>
          </w:tcPr>
          <w:p w14:paraId="4FAA86B5" w14:textId="77777777" w:rsidR="00A90EB9" w:rsidRDefault="001710F4">
            <w:pPr>
              <w:outlineLvl w:val="0"/>
              <w:rPr>
                <w:rFonts w:ascii="Calibri" w:hAnsi="Calibri" w:cs="Calibri"/>
              </w:rPr>
            </w:pPr>
            <w:r>
              <w:rPr>
                <w:rFonts w:eastAsia="Times New Roman" w:cs="Calibri"/>
              </w:rPr>
              <w:t>Does [name] work in your factory? (yes/no)</w:t>
            </w:r>
          </w:p>
        </w:tc>
        <w:tc>
          <w:tcPr>
            <w:tcW w:w="2250" w:type="dxa"/>
          </w:tcPr>
          <w:p w14:paraId="5BFEBE25" w14:textId="77777777" w:rsidR="00A90EB9" w:rsidRDefault="001710F4">
            <w:pPr>
              <w:outlineLvl w:val="0"/>
              <w:rPr>
                <w:rFonts w:ascii="Calibri" w:hAnsi="Calibri" w:cs="Calibri"/>
              </w:rPr>
            </w:pPr>
            <w:r>
              <w:rPr>
                <w:rFonts w:eastAsia="Times New Roman" w:cs="Calibri"/>
              </w:rPr>
              <w:t xml:space="preserve">If no to previous question: What factory does [name] work in? [use drop-down menu from MiB, including an “other” option.  </w:t>
            </w:r>
          </w:p>
        </w:tc>
        <w:tc>
          <w:tcPr>
            <w:tcW w:w="2248" w:type="dxa"/>
          </w:tcPr>
          <w:p w14:paraId="56D17CF6" w14:textId="77777777" w:rsidR="00A90EB9" w:rsidRDefault="00A90EB9">
            <w:pPr>
              <w:outlineLvl w:val="0"/>
              <w:rPr>
                <w:rFonts w:ascii="Calibri" w:hAnsi="Calibri" w:cs="Calibri"/>
              </w:rPr>
            </w:pPr>
          </w:p>
        </w:tc>
      </w:tr>
      <w:tr w:rsidR="00A90EB9" w14:paraId="5E729421" w14:textId="77777777">
        <w:tc>
          <w:tcPr>
            <w:tcW w:w="714" w:type="dxa"/>
          </w:tcPr>
          <w:p w14:paraId="38178E9A" w14:textId="77777777" w:rsidR="00A90EB9" w:rsidRDefault="001710F4">
            <w:pPr>
              <w:outlineLvl w:val="0"/>
              <w:rPr>
                <w:rFonts w:ascii="Calibri" w:hAnsi="Calibri" w:cs="Calibri"/>
              </w:rPr>
            </w:pPr>
            <w:r>
              <w:rPr>
                <w:rFonts w:eastAsia="Times New Roman" w:cs="Calibri"/>
              </w:rPr>
              <w:t>1</w:t>
            </w:r>
          </w:p>
        </w:tc>
        <w:tc>
          <w:tcPr>
            <w:tcW w:w="1350" w:type="dxa"/>
          </w:tcPr>
          <w:p w14:paraId="7AC683DB" w14:textId="77777777" w:rsidR="00A90EB9" w:rsidRDefault="00A90EB9">
            <w:pPr>
              <w:outlineLvl w:val="0"/>
              <w:rPr>
                <w:rFonts w:ascii="Calibri" w:hAnsi="Calibri" w:cs="Calibri"/>
              </w:rPr>
            </w:pPr>
          </w:p>
        </w:tc>
        <w:tc>
          <w:tcPr>
            <w:tcW w:w="1350" w:type="dxa"/>
          </w:tcPr>
          <w:p w14:paraId="2CBD6790" w14:textId="77777777" w:rsidR="00A90EB9" w:rsidRDefault="00A90EB9">
            <w:pPr>
              <w:outlineLvl w:val="0"/>
              <w:rPr>
                <w:rFonts w:ascii="Calibri" w:hAnsi="Calibri" w:cs="Calibri"/>
              </w:rPr>
            </w:pPr>
          </w:p>
        </w:tc>
        <w:tc>
          <w:tcPr>
            <w:tcW w:w="1620" w:type="dxa"/>
          </w:tcPr>
          <w:p w14:paraId="793AD4A7" w14:textId="77777777" w:rsidR="00A90EB9" w:rsidRDefault="00A90EB9">
            <w:pPr>
              <w:outlineLvl w:val="0"/>
              <w:rPr>
                <w:rFonts w:ascii="Calibri" w:hAnsi="Calibri" w:cs="Calibri"/>
              </w:rPr>
            </w:pPr>
          </w:p>
        </w:tc>
        <w:tc>
          <w:tcPr>
            <w:tcW w:w="2250" w:type="dxa"/>
          </w:tcPr>
          <w:p w14:paraId="60FD0699" w14:textId="77777777" w:rsidR="00A90EB9" w:rsidRDefault="00A90EB9">
            <w:pPr>
              <w:outlineLvl w:val="0"/>
              <w:rPr>
                <w:rFonts w:ascii="Calibri" w:hAnsi="Calibri" w:cs="Calibri"/>
              </w:rPr>
            </w:pPr>
          </w:p>
        </w:tc>
        <w:tc>
          <w:tcPr>
            <w:tcW w:w="2251" w:type="dxa"/>
          </w:tcPr>
          <w:p w14:paraId="65F30634" w14:textId="77777777" w:rsidR="00A90EB9" w:rsidRDefault="00A90EB9">
            <w:pPr>
              <w:outlineLvl w:val="0"/>
              <w:rPr>
                <w:rFonts w:ascii="Calibri" w:hAnsi="Calibri" w:cs="Calibri"/>
              </w:rPr>
            </w:pPr>
          </w:p>
        </w:tc>
        <w:tc>
          <w:tcPr>
            <w:tcW w:w="2250" w:type="dxa"/>
          </w:tcPr>
          <w:p w14:paraId="3741E4F0" w14:textId="77777777" w:rsidR="00A90EB9" w:rsidRDefault="00A90EB9">
            <w:pPr>
              <w:outlineLvl w:val="0"/>
              <w:rPr>
                <w:rFonts w:ascii="Calibri" w:hAnsi="Calibri" w:cs="Calibri"/>
              </w:rPr>
            </w:pPr>
          </w:p>
        </w:tc>
        <w:tc>
          <w:tcPr>
            <w:tcW w:w="2248" w:type="dxa"/>
          </w:tcPr>
          <w:p w14:paraId="75F8A22D" w14:textId="77777777" w:rsidR="00A90EB9" w:rsidRDefault="00A90EB9">
            <w:pPr>
              <w:outlineLvl w:val="0"/>
              <w:rPr>
                <w:rFonts w:ascii="Calibri" w:hAnsi="Calibri" w:cs="Calibri"/>
              </w:rPr>
            </w:pPr>
          </w:p>
        </w:tc>
      </w:tr>
      <w:tr w:rsidR="00A90EB9" w14:paraId="65F6E9C8" w14:textId="77777777">
        <w:tc>
          <w:tcPr>
            <w:tcW w:w="714" w:type="dxa"/>
          </w:tcPr>
          <w:p w14:paraId="6CA99286" w14:textId="77777777" w:rsidR="00A90EB9" w:rsidRDefault="001710F4">
            <w:pPr>
              <w:outlineLvl w:val="0"/>
              <w:rPr>
                <w:rFonts w:ascii="Calibri" w:hAnsi="Calibri" w:cs="Calibri"/>
              </w:rPr>
            </w:pPr>
            <w:r>
              <w:rPr>
                <w:rFonts w:eastAsia="Times New Roman" w:cs="Calibri"/>
              </w:rPr>
              <w:t>2</w:t>
            </w:r>
          </w:p>
        </w:tc>
        <w:tc>
          <w:tcPr>
            <w:tcW w:w="1350" w:type="dxa"/>
          </w:tcPr>
          <w:p w14:paraId="40670508" w14:textId="77777777" w:rsidR="00A90EB9" w:rsidRDefault="00A90EB9">
            <w:pPr>
              <w:outlineLvl w:val="0"/>
              <w:rPr>
                <w:rFonts w:ascii="Calibri" w:hAnsi="Calibri" w:cs="Calibri"/>
              </w:rPr>
            </w:pPr>
          </w:p>
        </w:tc>
        <w:tc>
          <w:tcPr>
            <w:tcW w:w="1350" w:type="dxa"/>
          </w:tcPr>
          <w:p w14:paraId="4B38E28A" w14:textId="77777777" w:rsidR="00A90EB9" w:rsidRDefault="00A90EB9">
            <w:pPr>
              <w:outlineLvl w:val="0"/>
              <w:rPr>
                <w:rFonts w:ascii="Calibri" w:hAnsi="Calibri" w:cs="Calibri"/>
              </w:rPr>
            </w:pPr>
          </w:p>
        </w:tc>
        <w:tc>
          <w:tcPr>
            <w:tcW w:w="1620" w:type="dxa"/>
          </w:tcPr>
          <w:p w14:paraId="6057B1C8" w14:textId="77777777" w:rsidR="00A90EB9" w:rsidRDefault="00A90EB9">
            <w:pPr>
              <w:outlineLvl w:val="0"/>
              <w:rPr>
                <w:rFonts w:ascii="Calibri" w:hAnsi="Calibri" w:cs="Calibri"/>
              </w:rPr>
            </w:pPr>
          </w:p>
        </w:tc>
        <w:tc>
          <w:tcPr>
            <w:tcW w:w="2250" w:type="dxa"/>
          </w:tcPr>
          <w:p w14:paraId="1F4C23D8" w14:textId="77777777" w:rsidR="00A90EB9" w:rsidRDefault="00A90EB9">
            <w:pPr>
              <w:outlineLvl w:val="0"/>
              <w:rPr>
                <w:rFonts w:ascii="Calibri" w:hAnsi="Calibri" w:cs="Calibri"/>
              </w:rPr>
            </w:pPr>
          </w:p>
        </w:tc>
        <w:tc>
          <w:tcPr>
            <w:tcW w:w="2251" w:type="dxa"/>
          </w:tcPr>
          <w:p w14:paraId="4707D54F" w14:textId="77777777" w:rsidR="00A90EB9" w:rsidRDefault="00A90EB9">
            <w:pPr>
              <w:outlineLvl w:val="0"/>
              <w:rPr>
                <w:rFonts w:ascii="Calibri" w:hAnsi="Calibri" w:cs="Calibri"/>
              </w:rPr>
            </w:pPr>
          </w:p>
        </w:tc>
        <w:tc>
          <w:tcPr>
            <w:tcW w:w="2250" w:type="dxa"/>
          </w:tcPr>
          <w:p w14:paraId="128F0840" w14:textId="77777777" w:rsidR="00A90EB9" w:rsidRDefault="00A90EB9">
            <w:pPr>
              <w:outlineLvl w:val="0"/>
              <w:rPr>
                <w:rFonts w:ascii="Calibri" w:hAnsi="Calibri" w:cs="Calibri"/>
              </w:rPr>
            </w:pPr>
          </w:p>
        </w:tc>
        <w:tc>
          <w:tcPr>
            <w:tcW w:w="2248" w:type="dxa"/>
          </w:tcPr>
          <w:p w14:paraId="143C3CD8" w14:textId="77777777" w:rsidR="00A90EB9" w:rsidRDefault="00A90EB9">
            <w:pPr>
              <w:outlineLvl w:val="0"/>
              <w:rPr>
                <w:rFonts w:ascii="Calibri" w:hAnsi="Calibri" w:cs="Calibri"/>
              </w:rPr>
            </w:pPr>
          </w:p>
        </w:tc>
      </w:tr>
      <w:tr w:rsidR="00A90EB9" w14:paraId="483F3E4B" w14:textId="77777777">
        <w:tc>
          <w:tcPr>
            <w:tcW w:w="714" w:type="dxa"/>
          </w:tcPr>
          <w:p w14:paraId="4C738A27" w14:textId="77777777" w:rsidR="00A90EB9" w:rsidRDefault="001710F4">
            <w:pPr>
              <w:outlineLvl w:val="0"/>
              <w:rPr>
                <w:rFonts w:ascii="Calibri" w:hAnsi="Calibri" w:cs="Calibri"/>
              </w:rPr>
            </w:pPr>
            <w:r>
              <w:rPr>
                <w:rFonts w:eastAsia="Times New Roman" w:cs="Calibri"/>
              </w:rPr>
              <w:t>3</w:t>
            </w:r>
          </w:p>
        </w:tc>
        <w:tc>
          <w:tcPr>
            <w:tcW w:w="1350" w:type="dxa"/>
          </w:tcPr>
          <w:p w14:paraId="0787D49C" w14:textId="77777777" w:rsidR="00A90EB9" w:rsidRDefault="00A90EB9">
            <w:pPr>
              <w:outlineLvl w:val="0"/>
              <w:rPr>
                <w:rFonts w:ascii="Calibri" w:hAnsi="Calibri" w:cs="Calibri"/>
              </w:rPr>
            </w:pPr>
          </w:p>
        </w:tc>
        <w:tc>
          <w:tcPr>
            <w:tcW w:w="1350" w:type="dxa"/>
          </w:tcPr>
          <w:p w14:paraId="00F4215E" w14:textId="77777777" w:rsidR="00A90EB9" w:rsidRDefault="00A90EB9">
            <w:pPr>
              <w:outlineLvl w:val="0"/>
              <w:rPr>
                <w:rFonts w:ascii="Calibri" w:hAnsi="Calibri" w:cs="Calibri"/>
              </w:rPr>
            </w:pPr>
          </w:p>
        </w:tc>
        <w:tc>
          <w:tcPr>
            <w:tcW w:w="1620" w:type="dxa"/>
          </w:tcPr>
          <w:p w14:paraId="30B0CB92" w14:textId="77777777" w:rsidR="00A90EB9" w:rsidRDefault="00A90EB9">
            <w:pPr>
              <w:outlineLvl w:val="0"/>
              <w:rPr>
                <w:rFonts w:ascii="Calibri" w:hAnsi="Calibri" w:cs="Calibri"/>
              </w:rPr>
            </w:pPr>
          </w:p>
        </w:tc>
        <w:tc>
          <w:tcPr>
            <w:tcW w:w="2250" w:type="dxa"/>
          </w:tcPr>
          <w:p w14:paraId="097E7144" w14:textId="77777777" w:rsidR="00A90EB9" w:rsidRDefault="00A90EB9">
            <w:pPr>
              <w:outlineLvl w:val="0"/>
              <w:rPr>
                <w:rFonts w:ascii="Calibri" w:hAnsi="Calibri" w:cs="Calibri"/>
              </w:rPr>
            </w:pPr>
          </w:p>
        </w:tc>
        <w:tc>
          <w:tcPr>
            <w:tcW w:w="2251" w:type="dxa"/>
          </w:tcPr>
          <w:p w14:paraId="52CBF8C9" w14:textId="77777777" w:rsidR="00A90EB9" w:rsidRDefault="00A90EB9">
            <w:pPr>
              <w:outlineLvl w:val="0"/>
              <w:rPr>
                <w:rFonts w:ascii="Calibri" w:hAnsi="Calibri" w:cs="Calibri"/>
              </w:rPr>
            </w:pPr>
          </w:p>
        </w:tc>
        <w:tc>
          <w:tcPr>
            <w:tcW w:w="2250" w:type="dxa"/>
          </w:tcPr>
          <w:p w14:paraId="76140641" w14:textId="77777777" w:rsidR="00A90EB9" w:rsidRDefault="00A90EB9">
            <w:pPr>
              <w:outlineLvl w:val="0"/>
              <w:rPr>
                <w:rFonts w:ascii="Calibri" w:hAnsi="Calibri" w:cs="Calibri"/>
              </w:rPr>
            </w:pPr>
          </w:p>
        </w:tc>
        <w:tc>
          <w:tcPr>
            <w:tcW w:w="2248" w:type="dxa"/>
          </w:tcPr>
          <w:p w14:paraId="7940DBDA" w14:textId="77777777" w:rsidR="00A90EB9" w:rsidRDefault="00A90EB9">
            <w:pPr>
              <w:outlineLvl w:val="0"/>
              <w:rPr>
                <w:rFonts w:ascii="Calibri" w:hAnsi="Calibri" w:cs="Calibri"/>
              </w:rPr>
            </w:pPr>
          </w:p>
        </w:tc>
      </w:tr>
      <w:tr w:rsidR="00A90EB9" w14:paraId="6A944C58" w14:textId="77777777">
        <w:tc>
          <w:tcPr>
            <w:tcW w:w="714" w:type="dxa"/>
          </w:tcPr>
          <w:p w14:paraId="3D45A614" w14:textId="77777777" w:rsidR="00A90EB9" w:rsidRDefault="001710F4">
            <w:pPr>
              <w:outlineLvl w:val="0"/>
              <w:rPr>
                <w:rFonts w:ascii="Calibri" w:hAnsi="Calibri" w:cs="Calibri"/>
              </w:rPr>
            </w:pPr>
            <w:r>
              <w:rPr>
                <w:rFonts w:eastAsia="Times New Roman" w:cs="Calibri"/>
              </w:rPr>
              <w:t>4</w:t>
            </w:r>
          </w:p>
        </w:tc>
        <w:tc>
          <w:tcPr>
            <w:tcW w:w="1350" w:type="dxa"/>
          </w:tcPr>
          <w:p w14:paraId="34011725" w14:textId="77777777" w:rsidR="00A90EB9" w:rsidRDefault="00A90EB9">
            <w:pPr>
              <w:outlineLvl w:val="0"/>
              <w:rPr>
                <w:rFonts w:ascii="Calibri" w:hAnsi="Calibri" w:cs="Calibri"/>
              </w:rPr>
            </w:pPr>
          </w:p>
        </w:tc>
        <w:tc>
          <w:tcPr>
            <w:tcW w:w="1350" w:type="dxa"/>
          </w:tcPr>
          <w:p w14:paraId="28E1C407" w14:textId="77777777" w:rsidR="00A90EB9" w:rsidRDefault="00A90EB9">
            <w:pPr>
              <w:outlineLvl w:val="0"/>
              <w:rPr>
                <w:rFonts w:ascii="Calibri" w:hAnsi="Calibri" w:cs="Calibri"/>
              </w:rPr>
            </w:pPr>
          </w:p>
        </w:tc>
        <w:tc>
          <w:tcPr>
            <w:tcW w:w="1620" w:type="dxa"/>
          </w:tcPr>
          <w:p w14:paraId="782A155C" w14:textId="77777777" w:rsidR="00A90EB9" w:rsidRDefault="00A90EB9">
            <w:pPr>
              <w:outlineLvl w:val="0"/>
              <w:rPr>
                <w:rFonts w:ascii="Calibri" w:hAnsi="Calibri" w:cs="Calibri"/>
              </w:rPr>
            </w:pPr>
          </w:p>
        </w:tc>
        <w:tc>
          <w:tcPr>
            <w:tcW w:w="2250" w:type="dxa"/>
          </w:tcPr>
          <w:p w14:paraId="01825BF1" w14:textId="77777777" w:rsidR="00A90EB9" w:rsidRDefault="00A90EB9">
            <w:pPr>
              <w:outlineLvl w:val="0"/>
              <w:rPr>
                <w:rFonts w:ascii="Calibri" w:hAnsi="Calibri" w:cs="Calibri"/>
              </w:rPr>
            </w:pPr>
          </w:p>
        </w:tc>
        <w:tc>
          <w:tcPr>
            <w:tcW w:w="2251" w:type="dxa"/>
          </w:tcPr>
          <w:p w14:paraId="010DE739" w14:textId="77777777" w:rsidR="00A90EB9" w:rsidRDefault="00A90EB9">
            <w:pPr>
              <w:outlineLvl w:val="0"/>
              <w:rPr>
                <w:rFonts w:ascii="Calibri" w:hAnsi="Calibri" w:cs="Calibri"/>
              </w:rPr>
            </w:pPr>
          </w:p>
        </w:tc>
        <w:tc>
          <w:tcPr>
            <w:tcW w:w="2250" w:type="dxa"/>
          </w:tcPr>
          <w:p w14:paraId="0D6C31CE" w14:textId="77777777" w:rsidR="00A90EB9" w:rsidRDefault="00A90EB9">
            <w:pPr>
              <w:outlineLvl w:val="0"/>
              <w:rPr>
                <w:rFonts w:ascii="Calibri" w:hAnsi="Calibri" w:cs="Calibri"/>
              </w:rPr>
            </w:pPr>
          </w:p>
        </w:tc>
        <w:tc>
          <w:tcPr>
            <w:tcW w:w="2248" w:type="dxa"/>
          </w:tcPr>
          <w:p w14:paraId="0ABF5E60" w14:textId="77777777" w:rsidR="00A90EB9" w:rsidRDefault="00A90EB9">
            <w:pPr>
              <w:outlineLvl w:val="0"/>
              <w:rPr>
                <w:rFonts w:ascii="Calibri" w:hAnsi="Calibri" w:cs="Calibri"/>
              </w:rPr>
            </w:pPr>
          </w:p>
        </w:tc>
      </w:tr>
      <w:tr w:rsidR="00A90EB9" w14:paraId="63FA6DA8" w14:textId="77777777">
        <w:tc>
          <w:tcPr>
            <w:tcW w:w="714" w:type="dxa"/>
          </w:tcPr>
          <w:p w14:paraId="5641CEC1" w14:textId="77777777" w:rsidR="00A90EB9" w:rsidRDefault="001710F4">
            <w:pPr>
              <w:outlineLvl w:val="0"/>
              <w:rPr>
                <w:rFonts w:ascii="Calibri" w:hAnsi="Calibri" w:cs="Calibri"/>
              </w:rPr>
            </w:pPr>
            <w:r>
              <w:rPr>
                <w:rFonts w:eastAsia="Times New Roman" w:cs="Calibri"/>
              </w:rPr>
              <w:t>5</w:t>
            </w:r>
          </w:p>
        </w:tc>
        <w:tc>
          <w:tcPr>
            <w:tcW w:w="1350" w:type="dxa"/>
          </w:tcPr>
          <w:p w14:paraId="35A5B128" w14:textId="77777777" w:rsidR="00A90EB9" w:rsidRDefault="00A90EB9">
            <w:pPr>
              <w:outlineLvl w:val="0"/>
              <w:rPr>
                <w:rFonts w:ascii="Calibri" w:hAnsi="Calibri" w:cs="Calibri"/>
              </w:rPr>
            </w:pPr>
          </w:p>
        </w:tc>
        <w:tc>
          <w:tcPr>
            <w:tcW w:w="1350" w:type="dxa"/>
          </w:tcPr>
          <w:p w14:paraId="308A2CB7" w14:textId="77777777" w:rsidR="00A90EB9" w:rsidRDefault="00A90EB9">
            <w:pPr>
              <w:outlineLvl w:val="0"/>
              <w:rPr>
                <w:rFonts w:ascii="Calibri" w:hAnsi="Calibri" w:cs="Calibri"/>
              </w:rPr>
            </w:pPr>
          </w:p>
        </w:tc>
        <w:tc>
          <w:tcPr>
            <w:tcW w:w="1620" w:type="dxa"/>
          </w:tcPr>
          <w:p w14:paraId="3FE23283" w14:textId="77777777" w:rsidR="00A90EB9" w:rsidRDefault="00A90EB9">
            <w:pPr>
              <w:outlineLvl w:val="0"/>
              <w:rPr>
                <w:rFonts w:ascii="Calibri" w:hAnsi="Calibri" w:cs="Calibri"/>
              </w:rPr>
            </w:pPr>
          </w:p>
        </w:tc>
        <w:tc>
          <w:tcPr>
            <w:tcW w:w="2250" w:type="dxa"/>
          </w:tcPr>
          <w:p w14:paraId="63B890BF" w14:textId="77777777" w:rsidR="00A90EB9" w:rsidRDefault="00A90EB9">
            <w:pPr>
              <w:outlineLvl w:val="0"/>
              <w:rPr>
                <w:rFonts w:ascii="Calibri" w:hAnsi="Calibri" w:cs="Calibri"/>
              </w:rPr>
            </w:pPr>
          </w:p>
        </w:tc>
        <w:tc>
          <w:tcPr>
            <w:tcW w:w="2251" w:type="dxa"/>
          </w:tcPr>
          <w:p w14:paraId="3A95E254" w14:textId="77777777" w:rsidR="00A90EB9" w:rsidRDefault="00A90EB9">
            <w:pPr>
              <w:outlineLvl w:val="0"/>
              <w:rPr>
                <w:rFonts w:ascii="Calibri" w:hAnsi="Calibri" w:cs="Calibri"/>
              </w:rPr>
            </w:pPr>
          </w:p>
        </w:tc>
        <w:tc>
          <w:tcPr>
            <w:tcW w:w="2250" w:type="dxa"/>
          </w:tcPr>
          <w:p w14:paraId="23187C6C" w14:textId="77777777" w:rsidR="00A90EB9" w:rsidRDefault="00A90EB9">
            <w:pPr>
              <w:outlineLvl w:val="0"/>
              <w:rPr>
                <w:rFonts w:ascii="Calibri" w:hAnsi="Calibri" w:cs="Calibri"/>
              </w:rPr>
            </w:pPr>
          </w:p>
        </w:tc>
        <w:tc>
          <w:tcPr>
            <w:tcW w:w="2248" w:type="dxa"/>
          </w:tcPr>
          <w:p w14:paraId="7D69EEC8" w14:textId="77777777" w:rsidR="00A90EB9" w:rsidRDefault="00A90EB9">
            <w:pPr>
              <w:outlineLvl w:val="0"/>
              <w:rPr>
                <w:rFonts w:ascii="Calibri" w:hAnsi="Calibri" w:cs="Calibri"/>
              </w:rPr>
            </w:pPr>
          </w:p>
        </w:tc>
      </w:tr>
      <w:tr w:rsidR="00A90EB9" w14:paraId="704D3449" w14:textId="77777777">
        <w:tc>
          <w:tcPr>
            <w:tcW w:w="714" w:type="dxa"/>
          </w:tcPr>
          <w:p w14:paraId="194DC1BE" w14:textId="77777777" w:rsidR="00A90EB9" w:rsidRDefault="001710F4">
            <w:pPr>
              <w:outlineLvl w:val="0"/>
              <w:rPr>
                <w:rFonts w:ascii="Calibri" w:hAnsi="Calibri" w:cs="Calibri"/>
              </w:rPr>
            </w:pPr>
            <w:r>
              <w:rPr>
                <w:rFonts w:eastAsia="Times New Roman" w:cs="Calibri"/>
              </w:rPr>
              <w:t>6</w:t>
            </w:r>
          </w:p>
        </w:tc>
        <w:tc>
          <w:tcPr>
            <w:tcW w:w="1350" w:type="dxa"/>
          </w:tcPr>
          <w:p w14:paraId="570E453A" w14:textId="77777777" w:rsidR="00A90EB9" w:rsidRDefault="00A90EB9">
            <w:pPr>
              <w:outlineLvl w:val="0"/>
              <w:rPr>
                <w:rFonts w:ascii="Calibri" w:hAnsi="Calibri" w:cs="Calibri"/>
              </w:rPr>
            </w:pPr>
          </w:p>
        </w:tc>
        <w:tc>
          <w:tcPr>
            <w:tcW w:w="1350" w:type="dxa"/>
          </w:tcPr>
          <w:p w14:paraId="5982AC8B" w14:textId="77777777" w:rsidR="00A90EB9" w:rsidRDefault="00A90EB9">
            <w:pPr>
              <w:outlineLvl w:val="0"/>
              <w:rPr>
                <w:rFonts w:ascii="Calibri" w:hAnsi="Calibri" w:cs="Calibri"/>
              </w:rPr>
            </w:pPr>
          </w:p>
        </w:tc>
        <w:tc>
          <w:tcPr>
            <w:tcW w:w="1620" w:type="dxa"/>
          </w:tcPr>
          <w:p w14:paraId="05222E9C" w14:textId="77777777" w:rsidR="00A90EB9" w:rsidRDefault="00A90EB9">
            <w:pPr>
              <w:outlineLvl w:val="0"/>
              <w:rPr>
                <w:rFonts w:ascii="Calibri" w:hAnsi="Calibri" w:cs="Calibri"/>
              </w:rPr>
            </w:pPr>
          </w:p>
        </w:tc>
        <w:tc>
          <w:tcPr>
            <w:tcW w:w="2250" w:type="dxa"/>
          </w:tcPr>
          <w:p w14:paraId="0B62CF8C" w14:textId="77777777" w:rsidR="00A90EB9" w:rsidRDefault="00A90EB9">
            <w:pPr>
              <w:outlineLvl w:val="0"/>
              <w:rPr>
                <w:rFonts w:ascii="Calibri" w:hAnsi="Calibri" w:cs="Calibri"/>
              </w:rPr>
            </w:pPr>
          </w:p>
        </w:tc>
        <w:tc>
          <w:tcPr>
            <w:tcW w:w="2251" w:type="dxa"/>
          </w:tcPr>
          <w:p w14:paraId="68C0DC2A" w14:textId="77777777" w:rsidR="00A90EB9" w:rsidRDefault="00A90EB9">
            <w:pPr>
              <w:outlineLvl w:val="0"/>
              <w:rPr>
                <w:rFonts w:ascii="Calibri" w:hAnsi="Calibri" w:cs="Calibri"/>
              </w:rPr>
            </w:pPr>
          </w:p>
        </w:tc>
        <w:tc>
          <w:tcPr>
            <w:tcW w:w="2250" w:type="dxa"/>
          </w:tcPr>
          <w:p w14:paraId="49CB1AD6" w14:textId="77777777" w:rsidR="00A90EB9" w:rsidRDefault="00A90EB9">
            <w:pPr>
              <w:outlineLvl w:val="0"/>
              <w:rPr>
                <w:rFonts w:ascii="Calibri" w:hAnsi="Calibri" w:cs="Calibri"/>
              </w:rPr>
            </w:pPr>
          </w:p>
        </w:tc>
        <w:tc>
          <w:tcPr>
            <w:tcW w:w="2248" w:type="dxa"/>
          </w:tcPr>
          <w:p w14:paraId="0FD16CF2" w14:textId="77777777" w:rsidR="00A90EB9" w:rsidRDefault="00A90EB9">
            <w:pPr>
              <w:outlineLvl w:val="0"/>
              <w:rPr>
                <w:rFonts w:ascii="Calibri" w:hAnsi="Calibri" w:cs="Calibri"/>
              </w:rPr>
            </w:pPr>
          </w:p>
        </w:tc>
      </w:tr>
      <w:tr w:rsidR="00A90EB9" w14:paraId="33D941DE" w14:textId="77777777">
        <w:tc>
          <w:tcPr>
            <w:tcW w:w="714" w:type="dxa"/>
          </w:tcPr>
          <w:p w14:paraId="5CDBD372" w14:textId="77777777" w:rsidR="00A90EB9" w:rsidRDefault="001710F4">
            <w:pPr>
              <w:outlineLvl w:val="0"/>
              <w:rPr>
                <w:rFonts w:ascii="Calibri" w:hAnsi="Calibri" w:cs="Calibri"/>
              </w:rPr>
            </w:pPr>
            <w:r>
              <w:rPr>
                <w:rFonts w:eastAsia="Times New Roman" w:cs="Calibri"/>
              </w:rPr>
              <w:t>7</w:t>
            </w:r>
          </w:p>
        </w:tc>
        <w:tc>
          <w:tcPr>
            <w:tcW w:w="1350" w:type="dxa"/>
          </w:tcPr>
          <w:p w14:paraId="784BB139" w14:textId="77777777" w:rsidR="00A90EB9" w:rsidRDefault="00A90EB9">
            <w:pPr>
              <w:outlineLvl w:val="0"/>
              <w:rPr>
                <w:rFonts w:ascii="Calibri" w:hAnsi="Calibri" w:cs="Calibri"/>
              </w:rPr>
            </w:pPr>
          </w:p>
        </w:tc>
        <w:tc>
          <w:tcPr>
            <w:tcW w:w="1350" w:type="dxa"/>
          </w:tcPr>
          <w:p w14:paraId="0ADADEBB" w14:textId="77777777" w:rsidR="00A90EB9" w:rsidRDefault="00A90EB9">
            <w:pPr>
              <w:outlineLvl w:val="0"/>
              <w:rPr>
                <w:rFonts w:ascii="Calibri" w:hAnsi="Calibri" w:cs="Calibri"/>
              </w:rPr>
            </w:pPr>
          </w:p>
        </w:tc>
        <w:tc>
          <w:tcPr>
            <w:tcW w:w="1620" w:type="dxa"/>
          </w:tcPr>
          <w:p w14:paraId="099F6BB4" w14:textId="77777777" w:rsidR="00A90EB9" w:rsidRDefault="00A90EB9">
            <w:pPr>
              <w:outlineLvl w:val="0"/>
              <w:rPr>
                <w:rFonts w:ascii="Calibri" w:hAnsi="Calibri" w:cs="Calibri"/>
              </w:rPr>
            </w:pPr>
          </w:p>
        </w:tc>
        <w:tc>
          <w:tcPr>
            <w:tcW w:w="2250" w:type="dxa"/>
          </w:tcPr>
          <w:p w14:paraId="43F37B9B" w14:textId="77777777" w:rsidR="00A90EB9" w:rsidRDefault="00A90EB9">
            <w:pPr>
              <w:outlineLvl w:val="0"/>
              <w:rPr>
                <w:rFonts w:ascii="Calibri" w:hAnsi="Calibri" w:cs="Calibri"/>
              </w:rPr>
            </w:pPr>
          </w:p>
        </w:tc>
        <w:tc>
          <w:tcPr>
            <w:tcW w:w="2251" w:type="dxa"/>
          </w:tcPr>
          <w:p w14:paraId="6ED9D162" w14:textId="77777777" w:rsidR="00A90EB9" w:rsidRDefault="00A90EB9">
            <w:pPr>
              <w:outlineLvl w:val="0"/>
              <w:rPr>
                <w:rFonts w:ascii="Calibri" w:hAnsi="Calibri" w:cs="Calibri"/>
              </w:rPr>
            </w:pPr>
          </w:p>
        </w:tc>
        <w:tc>
          <w:tcPr>
            <w:tcW w:w="2250" w:type="dxa"/>
          </w:tcPr>
          <w:p w14:paraId="354281E8" w14:textId="77777777" w:rsidR="00A90EB9" w:rsidRDefault="00A90EB9">
            <w:pPr>
              <w:outlineLvl w:val="0"/>
              <w:rPr>
                <w:rFonts w:ascii="Calibri" w:hAnsi="Calibri" w:cs="Calibri"/>
              </w:rPr>
            </w:pPr>
          </w:p>
        </w:tc>
        <w:tc>
          <w:tcPr>
            <w:tcW w:w="2248" w:type="dxa"/>
          </w:tcPr>
          <w:p w14:paraId="537E6AEF" w14:textId="77777777" w:rsidR="00A90EB9" w:rsidRDefault="00A90EB9">
            <w:pPr>
              <w:outlineLvl w:val="0"/>
              <w:rPr>
                <w:rFonts w:ascii="Calibri" w:hAnsi="Calibri" w:cs="Calibri"/>
              </w:rPr>
            </w:pPr>
          </w:p>
        </w:tc>
      </w:tr>
      <w:tr w:rsidR="00A90EB9" w14:paraId="297E3880" w14:textId="77777777">
        <w:tc>
          <w:tcPr>
            <w:tcW w:w="714" w:type="dxa"/>
          </w:tcPr>
          <w:p w14:paraId="30C0C2D5" w14:textId="77777777" w:rsidR="00A90EB9" w:rsidRDefault="001710F4">
            <w:pPr>
              <w:outlineLvl w:val="0"/>
              <w:rPr>
                <w:rFonts w:ascii="Calibri" w:hAnsi="Calibri" w:cs="Calibri"/>
              </w:rPr>
            </w:pPr>
            <w:r>
              <w:rPr>
                <w:rFonts w:eastAsia="Times New Roman" w:cs="Calibri"/>
              </w:rPr>
              <w:lastRenderedPageBreak/>
              <w:t>8</w:t>
            </w:r>
          </w:p>
        </w:tc>
        <w:tc>
          <w:tcPr>
            <w:tcW w:w="1350" w:type="dxa"/>
          </w:tcPr>
          <w:p w14:paraId="6DFF2F68" w14:textId="77777777" w:rsidR="00A90EB9" w:rsidRDefault="00A90EB9">
            <w:pPr>
              <w:outlineLvl w:val="0"/>
              <w:rPr>
                <w:rFonts w:ascii="Calibri" w:hAnsi="Calibri" w:cs="Calibri"/>
              </w:rPr>
            </w:pPr>
          </w:p>
        </w:tc>
        <w:tc>
          <w:tcPr>
            <w:tcW w:w="1350" w:type="dxa"/>
          </w:tcPr>
          <w:p w14:paraId="71CA944D" w14:textId="77777777" w:rsidR="00A90EB9" w:rsidRDefault="00A90EB9">
            <w:pPr>
              <w:outlineLvl w:val="0"/>
              <w:rPr>
                <w:rFonts w:ascii="Calibri" w:hAnsi="Calibri" w:cs="Calibri"/>
              </w:rPr>
            </w:pPr>
          </w:p>
        </w:tc>
        <w:tc>
          <w:tcPr>
            <w:tcW w:w="1620" w:type="dxa"/>
          </w:tcPr>
          <w:p w14:paraId="03A840FE" w14:textId="77777777" w:rsidR="00A90EB9" w:rsidRDefault="00A90EB9">
            <w:pPr>
              <w:outlineLvl w:val="0"/>
              <w:rPr>
                <w:rFonts w:ascii="Calibri" w:hAnsi="Calibri" w:cs="Calibri"/>
              </w:rPr>
            </w:pPr>
          </w:p>
        </w:tc>
        <w:tc>
          <w:tcPr>
            <w:tcW w:w="2250" w:type="dxa"/>
          </w:tcPr>
          <w:p w14:paraId="68D1FCDB" w14:textId="77777777" w:rsidR="00A90EB9" w:rsidRDefault="00A90EB9">
            <w:pPr>
              <w:outlineLvl w:val="0"/>
              <w:rPr>
                <w:rFonts w:ascii="Calibri" w:hAnsi="Calibri" w:cs="Calibri"/>
              </w:rPr>
            </w:pPr>
          </w:p>
        </w:tc>
        <w:tc>
          <w:tcPr>
            <w:tcW w:w="2251" w:type="dxa"/>
          </w:tcPr>
          <w:p w14:paraId="5ADE3A52" w14:textId="77777777" w:rsidR="00A90EB9" w:rsidRDefault="00A90EB9">
            <w:pPr>
              <w:outlineLvl w:val="0"/>
              <w:rPr>
                <w:rFonts w:ascii="Calibri" w:hAnsi="Calibri" w:cs="Calibri"/>
              </w:rPr>
            </w:pPr>
          </w:p>
        </w:tc>
        <w:tc>
          <w:tcPr>
            <w:tcW w:w="2250" w:type="dxa"/>
          </w:tcPr>
          <w:p w14:paraId="1A7030AF" w14:textId="77777777" w:rsidR="00A90EB9" w:rsidRDefault="00A90EB9">
            <w:pPr>
              <w:outlineLvl w:val="0"/>
              <w:rPr>
                <w:rFonts w:ascii="Calibri" w:hAnsi="Calibri" w:cs="Calibri"/>
              </w:rPr>
            </w:pPr>
          </w:p>
        </w:tc>
        <w:tc>
          <w:tcPr>
            <w:tcW w:w="2248" w:type="dxa"/>
          </w:tcPr>
          <w:p w14:paraId="5D087BB2" w14:textId="77777777" w:rsidR="00A90EB9" w:rsidRDefault="00A90EB9">
            <w:pPr>
              <w:outlineLvl w:val="0"/>
              <w:rPr>
                <w:rFonts w:ascii="Calibri" w:hAnsi="Calibri" w:cs="Calibri"/>
              </w:rPr>
            </w:pPr>
          </w:p>
        </w:tc>
      </w:tr>
      <w:tr w:rsidR="00A90EB9" w14:paraId="2125FFAF" w14:textId="77777777">
        <w:tc>
          <w:tcPr>
            <w:tcW w:w="714" w:type="dxa"/>
          </w:tcPr>
          <w:p w14:paraId="6A4A625C" w14:textId="77777777" w:rsidR="00A90EB9" w:rsidRDefault="001710F4">
            <w:pPr>
              <w:outlineLvl w:val="0"/>
              <w:rPr>
                <w:rFonts w:ascii="Calibri" w:hAnsi="Calibri" w:cs="Calibri"/>
              </w:rPr>
            </w:pPr>
            <w:r>
              <w:rPr>
                <w:rFonts w:eastAsia="Times New Roman" w:cs="Calibri"/>
              </w:rPr>
              <w:t>9</w:t>
            </w:r>
          </w:p>
        </w:tc>
        <w:tc>
          <w:tcPr>
            <w:tcW w:w="1350" w:type="dxa"/>
          </w:tcPr>
          <w:p w14:paraId="42AC57C9" w14:textId="77777777" w:rsidR="00A90EB9" w:rsidRDefault="00A90EB9">
            <w:pPr>
              <w:outlineLvl w:val="0"/>
              <w:rPr>
                <w:rFonts w:ascii="Calibri" w:hAnsi="Calibri" w:cs="Calibri"/>
              </w:rPr>
            </w:pPr>
          </w:p>
        </w:tc>
        <w:tc>
          <w:tcPr>
            <w:tcW w:w="1350" w:type="dxa"/>
          </w:tcPr>
          <w:p w14:paraId="68B0973A" w14:textId="77777777" w:rsidR="00A90EB9" w:rsidRDefault="00A90EB9">
            <w:pPr>
              <w:outlineLvl w:val="0"/>
              <w:rPr>
                <w:rFonts w:ascii="Calibri" w:hAnsi="Calibri" w:cs="Calibri"/>
              </w:rPr>
            </w:pPr>
          </w:p>
        </w:tc>
        <w:tc>
          <w:tcPr>
            <w:tcW w:w="1620" w:type="dxa"/>
          </w:tcPr>
          <w:p w14:paraId="59A68AC6" w14:textId="77777777" w:rsidR="00A90EB9" w:rsidRDefault="00A90EB9">
            <w:pPr>
              <w:outlineLvl w:val="0"/>
              <w:rPr>
                <w:rFonts w:ascii="Calibri" w:hAnsi="Calibri" w:cs="Calibri"/>
              </w:rPr>
            </w:pPr>
          </w:p>
        </w:tc>
        <w:tc>
          <w:tcPr>
            <w:tcW w:w="2250" w:type="dxa"/>
          </w:tcPr>
          <w:p w14:paraId="6526ADB0" w14:textId="77777777" w:rsidR="00A90EB9" w:rsidRDefault="00A90EB9">
            <w:pPr>
              <w:outlineLvl w:val="0"/>
              <w:rPr>
                <w:rFonts w:ascii="Calibri" w:hAnsi="Calibri" w:cs="Calibri"/>
              </w:rPr>
            </w:pPr>
          </w:p>
        </w:tc>
        <w:tc>
          <w:tcPr>
            <w:tcW w:w="2251" w:type="dxa"/>
          </w:tcPr>
          <w:p w14:paraId="17E21806" w14:textId="77777777" w:rsidR="00A90EB9" w:rsidRDefault="00A90EB9">
            <w:pPr>
              <w:outlineLvl w:val="0"/>
              <w:rPr>
                <w:rFonts w:ascii="Calibri" w:hAnsi="Calibri" w:cs="Calibri"/>
              </w:rPr>
            </w:pPr>
          </w:p>
        </w:tc>
        <w:tc>
          <w:tcPr>
            <w:tcW w:w="2250" w:type="dxa"/>
          </w:tcPr>
          <w:p w14:paraId="57C064E9" w14:textId="77777777" w:rsidR="00A90EB9" w:rsidRDefault="00A90EB9">
            <w:pPr>
              <w:outlineLvl w:val="0"/>
              <w:rPr>
                <w:rFonts w:ascii="Calibri" w:hAnsi="Calibri" w:cs="Calibri"/>
              </w:rPr>
            </w:pPr>
          </w:p>
        </w:tc>
        <w:tc>
          <w:tcPr>
            <w:tcW w:w="2248" w:type="dxa"/>
          </w:tcPr>
          <w:p w14:paraId="0AEC2A78" w14:textId="77777777" w:rsidR="00A90EB9" w:rsidRDefault="00A90EB9">
            <w:pPr>
              <w:outlineLvl w:val="0"/>
              <w:rPr>
                <w:rFonts w:ascii="Calibri" w:hAnsi="Calibri" w:cs="Calibri"/>
              </w:rPr>
            </w:pPr>
          </w:p>
        </w:tc>
      </w:tr>
      <w:tr w:rsidR="00A90EB9" w14:paraId="607A7B2B" w14:textId="77777777">
        <w:tc>
          <w:tcPr>
            <w:tcW w:w="714" w:type="dxa"/>
          </w:tcPr>
          <w:p w14:paraId="49CE97FE" w14:textId="77777777" w:rsidR="00A90EB9" w:rsidRDefault="001710F4">
            <w:pPr>
              <w:outlineLvl w:val="0"/>
              <w:rPr>
                <w:rFonts w:ascii="Calibri" w:hAnsi="Calibri" w:cs="Calibri"/>
              </w:rPr>
            </w:pPr>
            <w:r>
              <w:rPr>
                <w:rFonts w:eastAsia="Times New Roman" w:cs="Calibri"/>
              </w:rPr>
              <w:t>10</w:t>
            </w:r>
          </w:p>
        </w:tc>
        <w:tc>
          <w:tcPr>
            <w:tcW w:w="1350" w:type="dxa"/>
          </w:tcPr>
          <w:p w14:paraId="15A9C6B0" w14:textId="77777777" w:rsidR="00A90EB9" w:rsidRDefault="00A90EB9">
            <w:pPr>
              <w:outlineLvl w:val="0"/>
              <w:rPr>
                <w:rFonts w:ascii="Calibri" w:hAnsi="Calibri" w:cs="Calibri"/>
              </w:rPr>
            </w:pPr>
          </w:p>
        </w:tc>
        <w:tc>
          <w:tcPr>
            <w:tcW w:w="1350" w:type="dxa"/>
          </w:tcPr>
          <w:p w14:paraId="2D38187E" w14:textId="77777777" w:rsidR="00A90EB9" w:rsidRDefault="00A90EB9">
            <w:pPr>
              <w:outlineLvl w:val="0"/>
              <w:rPr>
                <w:rFonts w:ascii="Calibri" w:hAnsi="Calibri" w:cs="Calibri"/>
              </w:rPr>
            </w:pPr>
          </w:p>
        </w:tc>
        <w:tc>
          <w:tcPr>
            <w:tcW w:w="1620" w:type="dxa"/>
          </w:tcPr>
          <w:p w14:paraId="5C106959" w14:textId="77777777" w:rsidR="00A90EB9" w:rsidRDefault="00A90EB9">
            <w:pPr>
              <w:outlineLvl w:val="0"/>
              <w:rPr>
                <w:rFonts w:ascii="Calibri" w:hAnsi="Calibri" w:cs="Calibri"/>
              </w:rPr>
            </w:pPr>
          </w:p>
        </w:tc>
        <w:tc>
          <w:tcPr>
            <w:tcW w:w="2250" w:type="dxa"/>
          </w:tcPr>
          <w:p w14:paraId="7CA6516C" w14:textId="77777777" w:rsidR="00A90EB9" w:rsidRDefault="00A90EB9">
            <w:pPr>
              <w:outlineLvl w:val="0"/>
              <w:rPr>
                <w:rFonts w:ascii="Calibri" w:hAnsi="Calibri" w:cs="Calibri"/>
              </w:rPr>
            </w:pPr>
          </w:p>
        </w:tc>
        <w:tc>
          <w:tcPr>
            <w:tcW w:w="2251" w:type="dxa"/>
          </w:tcPr>
          <w:p w14:paraId="138E9120" w14:textId="77777777" w:rsidR="00A90EB9" w:rsidRDefault="00A90EB9">
            <w:pPr>
              <w:outlineLvl w:val="0"/>
              <w:rPr>
                <w:rFonts w:ascii="Calibri" w:hAnsi="Calibri" w:cs="Calibri"/>
              </w:rPr>
            </w:pPr>
          </w:p>
        </w:tc>
        <w:tc>
          <w:tcPr>
            <w:tcW w:w="2250" w:type="dxa"/>
          </w:tcPr>
          <w:p w14:paraId="5F6239E3" w14:textId="77777777" w:rsidR="00A90EB9" w:rsidRDefault="00A90EB9">
            <w:pPr>
              <w:outlineLvl w:val="0"/>
              <w:rPr>
                <w:rFonts w:ascii="Calibri" w:hAnsi="Calibri" w:cs="Calibri"/>
              </w:rPr>
            </w:pPr>
          </w:p>
        </w:tc>
        <w:tc>
          <w:tcPr>
            <w:tcW w:w="2248" w:type="dxa"/>
          </w:tcPr>
          <w:p w14:paraId="56539B52" w14:textId="77777777" w:rsidR="00A90EB9" w:rsidRDefault="00A90EB9">
            <w:pPr>
              <w:outlineLvl w:val="0"/>
              <w:rPr>
                <w:rFonts w:ascii="Calibri" w:hAnsi="Calibri" w:cs="Calibri"/>
              </w:rPr>
            </w:pPr>
          </w:p>
        </w:tc>
      </w:tr>
      <w:tr w:rsidR="00A90EB9" w14:paraId="3483F37D" w14:textId="77777777">
        <w:tc>
          <w:tcPr>
            <w:tcW w:w="714" w:type="dxa"/>
          </w:tcPr>
          <w:p w14:paraId="55D40D6A" w14:textId="77777777" w:rsidR="00A90EB9" w:rsidRDefault="00A90EB9">
            <w:pPr>
              <w:outlineLvl w:val="0"/>
              <w:rPr>
                <w:rFonts w:ascii="Calibri" w:hAnsi="Calibri" w:cs="Calibri"/>
              </w:rPr>
            </w:pPr>
          </w:p>
        </w:tc>
        <w:tc>
          <w:tcPr>
            <w:tcW w:w="1350" w:type="dxa"/>
          </w:tcPr>
          <w:p w14:paraId="431391D2" w14:textId="77777777" w:rsidR="00A90EB9" w:rsidRDefault="00A90EB9">
            <w:pPr>
              <w:outlineLvl w:val="0"/>
              <w:rPr>
                <w:rFonts w:ascii="Calibri" w:hAnsi="Calibri" w:cs="Calibri"/>
              </w:rPr>
            </w:pPr>
          </w:p>
        </w:tc>
        <w:tc>
          <w:tcPr>
            <w:tcW w:w="1350" w:type="dxa"/>
          </w:tcPr>
          <w:p w14:paraId="60CDF7DC" w14:textId="77777777" w:rsidR="00A90EB9" w:rsidRDefault="00A90EB9">
            <w:pPr>
              <w:outlineLvl w:val="0"/>
              <w:rPr>
                <w:rFonts w:ascii="Calibri" w:hAnsi="Calibri" w:cs="Calibri"/>
              </w:rPr>
            </w:pPr>
          </w:p>
        </w:tc>
        <w:tc>
          <w:tcPr>
            <w:tcW w:w="1620" w:type="dxa"/>
          </w:tcPr>
          <w:p w14:paraId="58AA9334" w14:textId="77777777" w:rsidR="00A90EB9" w:rsidRDefault="00A90EB9">
            <w:pPr>
              <w:outlineLvl w:val="0"/>
              <w:rPr>
                <w:rFonts w:ascii="Calibri" w:hAnsi="Calibri" w:cs="Calibri"/>
              </w:rPr>
            </w:pPr>
          </w:p>
        </w:tc>
        <w:tc>
          <w:tcPr>
            <w:tcW w:w="2250" w:type="dxa"/>
          </w:tcPr>
          <w:p w14:paraId="22DE1B64" w14:textId="77777777" w:rsidR="00A90EB9" w:rsidRDefault="00A90EB9">
            <w:pPr>
              <w:outlineLvl w:val="0"/>
              <w:rPr>
                <w:rFonts w:ascii="Calibri" w:hAnsi="Calibri" w:cs="Calibri"/>
              </w:rPr>
            </w:pPr>
          </w:p>
        </w:tc>
        <w:tc>
          <w:tcPr>
            <w:tcW w:w="2251" w:type="dxa"/>
          </w:tcPr>
          <w:p w14:paraId="3DCD9B94" w14:textId="77777777" w:rsidR="00A90EB9" w:rsidRDefault="00A90EB9">
            <w:pPr>
              <w:outlineLvl w:val="0"/>
              <w:rPr>
                <w:rFonts w:ascii="Calibri" w:hAnsi="Calibri" w:cs="Calibri"/>
              </w:rPr>
            </w:pPr>
          </w:p>
        </w:tc>
        <w:tc>
          <w:tcPr>
            <w:tcW w:w="2250" w:type="dxa"/>
          </w:tcPr>
          <w:p w14:paraId="13D644DA" w14:textId="77777777" w:rsidR="00A90EB9" w:rsidRDefault="00A90EB9">
            <w:pPr>
              <w:outlineLvl w:val="0"/>
              <w:rPr>
                <w:rFonts w:ascii="Calibri" w:hAnsi="Calibri" w:cs="Calibri"/>
              </w:rPr>
            </w:pPr>
          </w:p>
        </w:tc>
        <w:tc>
          <w:tcPr>
            <w:tcW w:w="2248" w:type="dxa"/>
          </w:tcPr>
          <w:p w14:paraId="1E1C08A2" w14:textId="77777777" w:rsidR="00A90EB9" w:rsidRDefault="00A90EB9">
            <w:pPr>
              <w:outlineLvl w:val="0"/>
              <w:rPr>
                <w:rFonts w:ascii="Calibri" w:hAnsi="Calibri" w:cs="Calibri"/>
              </w:rPr>
            </w:pPr>
          </w:p>
        </w:tc>
      </w:tr>
    </w:tbl>
    <w:p w14:paraId="4520C492" w14:textId="77777777" w:rsidR="00A90EB9" w:rsidRDefault="00A90EB9">
      <w:pPr>
        <w:rPr>
          <w:rFonts w:ascii="Calibri" w:hAnsi="Calibri" w:cs="Calibri"/>
          <w:sz w:val="24"/>
          <w:szCs w:val="24"/>
        </w:rPr>
      </w:pPr>
    </w:p>
    <w:p w14:paraId="1521FDCB" w14:textId="77777777" w:rsidR="00A90EB9" w:rsidRDefault="00A90EB9">
      <w:pPr>
        <w:rPr>
          <w:del w:id="910" w:author="עדה גונזלץ-טורס" w:date="2024-11-25T12:10:00Z"/>
          <w:b/>
          <w:bCs/>
          <w:sz w:val="24"/>
          <w:szCs w:val="24"/>
        </w:rPr>
      </w:pPr>
    </w:p>
    <w:p w14:paraId="541205AC" w14:textId="77777777" w:rsidR="00A90EB9" w:rsidRDefault="00A90EB9">
      <w:pPr>
        <w:rPr>
          <w:rFonts w:ascii="Times New Roman" w:hAnsi="Times New Roman" w:cs="Times New Roman"/>
          <w:sz w:val="24"/>
          <w:szCs w:val="24"/>
        </w:rPr>
      </w:pPr>
    </w:p>
    <w:p w14:paraId="527088C6" w14:textId="7CA502CE" w:rsidR="00A90EB9" w:rsidRDefault="001710F4">
      <w:pPr>
        <w:rPr>
          <w:ins w:id="911" w:author="עדה גונזלץ-טורס" w:date="2024-11-18T14:30:00Z"/>
          <w:b/>
          <w:bCs/>
          <w:sz w:val="24"/>
          <w:szCs w:val="24"/>
        </w:rPr>
      </w:pPr>
      <w:commentRangeStart w:id="912"/>
      <w:ins w:id="913" w:author="עדה גונזלץ-טורס" w:date="2024-11-18T14:30:00Z">
        <w:r>
          <w:rPr>
            <w:b/>
            <w:bCs/>
            <w:sz w:val="24"/>
            <w:szCs w:val="24"/>
          </w:rPr>
          <w:t xml:space="preserve">SECTION </w:t>
        </w:r>
      </w:ins>
      <w:ins w:id="914" w:author="עדה גונזלץ-טורס" w:date="2024-11-26T16:21:00Z">
        <w:r w:rsidR="00AF4D8D">
          <w:rPr>
            <w:b/>
            <w:bCs/>
            <w:sz w:val="24"/>
            <w:szCs w:val="24"/>
          </w:rPr>
          <w:t>8</w:t>
        </w:r>
      </w:ins>
      <w:ins w:id="915" w:author="עדה גונזלץ-טורס" w:date="2024-11-18T14:30:00Z">
        <w:r>
          <w:rPr>
            <w:b/>
            <w:bCs/>
            <w:sz w:val="24"/>
            <w:szCs w:val="24"/>
          </w:rPr>
          <w:t>: BELIEFS</w:t>
        </w:r>
      </w:ins>
      <w:commentRangeEnd w:id="912"/>
      <w:r>
        <w:commentReference w:id="912"/>
      </w:r>
    </w:p>
    <w:p w14:paraId="423C0658" w14:textId="77777777" w:rsidR="00A90EB9" w:rsidRDefault="001710F4">
      <w:pPr>
        <w:numPr>
          <w:ilvl w:val="0"/>
          <w:numId w:val="36"/>
        </w:numPr>
        <w:rPr>
          <w:ins w:id="916" w:author="עדה גונזלץ-טורס" w:date="2024-11-18T14:30:00Z"/>
          <w:sz w:val="24"/>
          <w:szCs w:val="24"/>
        </w:rPr>
      </w:pPr>
      <w:ins w:id="917" w:author="עדה גונזלץ-טורס" w:date="2024-11-18T14:30:00Z">
        <w:r>
          <w:rPr>
            <w:sz w:val="24"/>
            <w:szCs w:val="24"/>
          </w:rPr>
          <w:t xml:space="preserve">Do you think other workers from your factory will find out that you took our survey? Select one: </w:t>
        </w:r>
        <w:commentRangeStart w:id="918"/>
        <w:r>
          <w:rPr>
            <w:sz w:val="24"/>
            <w:szCs w:val="24"/>
          </w:rPr>
          <w:t xml:space="preserve">Certainly not find out; Most likely not find out; Maybe; Most likely find out; Certainly find out. </w:t>
        </w:r>
      </w:ins>
      <w:commentRangeEnd w:id="918"/>
      <w:r>
        <w:commentReference w:id="918"/>
      </w:r>
    </w:p>
    <w:p w14:paraId="13CC45D3" w14:textId="77777777" w:rsidR="00A90EB9" w:rsidRDefault="001710F4">
      <w:pPr>
        <w:numPr>
          <w:ilvl w:val="0"/>
          <w:numId w:val="36"/>
        </w:numPr>
        <w:rPr>
          <w:ins w:id="919" w:author="עדה גונזלץ-טורס" w:date="2024-11-18T14:30:00Z"/>
          <w:sz w:val="24"/>
          <w:szCs w:val="24"/>
        </w:rPr>
      </w:pPr>
      <w:ins w:id="920" w:author="עדה גונזלץ-טורס" w:date="2024-11-18T14:30:00Z">
        <w:r>
          <w:rPr>
            <w:sz w:val="24"/>
            <w:szCs w:val="24"/>
          </w:rPr>
          <w:t xml:space="preserve">Do you think managers from your factory will find out that you took our survey? Select one: Certainly not find out; Most likely not find out; Maybe; Most likely find out; Certainly find out. </w:t>
        </w:r>
      </w:ins>
    </w:p>
    <w:p w14:paraId="1E9F59B1" w14:textId="77777777" w:rsidR="00A90EB9" w:rsidRDefault="001710F4">
      <w:pPr>
        <w:numPr>
          <w:ilvl w:val="0"/>
          <w:numId w:val="36"/>
        </w:numPr>
        <w:rPr>
          <w:ins w:id="921" w:author="עדה גונזלץ-טורס" w:date="2024-11-18T14:30:00Z"/>
          <w:sz w:val="24"/>
          <w:szCs w:val="24"/>
        </w:rPr>
      </w:pPr>
      <w:ins w:id="922" w:author="עדה גונזלץ-טורס" w:date="2024-11-18T14:30:00Z">
        <w:r>
          <w:rPr>
            <w:sz w:val="24"/>
            <w:szCs w:val="24"/>
          </w:rPr>
          <w:t xml:space="preserve">How certain are you that your personal information and answers will remain private? Select one: Completely certain; somewhat certain; somewhat uncertain; Very uncertain. </w:t>
        </w:r>
      </w:ins>
    </w:p>
    <w:p w14:paraId="62408AF4" w14:textId="77777777" w:rsidR="00A90EB9" w:rsidRDefault="00A90EB9">
      <w:pPr>
        <w:rPr>
          <w:b/>
          <w:bCs/>
          <w:sz w:val="24"/>
          <w:szCs w:val="24"/>
        </w:rPr>
      </w:pPr>
    </w:p>
    <w:p w14:paraId="611FA08F" w14:textId="070DC514" w:rsidR="00A90EB9" w:rsidRDefault="001710F4">
      <w:pPr>
        <w:rPr>
          <w:b/>
          <w:bCs/>
        </w:rPr>
      </w:pPr>
      <w:r>
        <w:rPr>
          <w:b/>
          <w:bCs/>
          <w:sz w:val="24"/>
          <w:szCs w:val="24"/>
        </w:rPr>
        <w:t xml:space="preserve">SECTION </w:t>
      </w:r>
      <w:del w:id="923" w:author="עדה גונזלץ-טורס" w:date="2024-11-18T14:34:00Z">
        <w:r>
          <w:rPr>
            <w:b/>
            <w:bCs/>
            <w:sz w:val="24"/>
            <w:szCs w:val="24"/>
          </w:rPr>
          <w:delText>7</w:delText>
        </w:r>
      </w:del>
      <w:ins w:id="924" w:author="עדה גונזלץ-טורס" w:date="2024-11-26T16:21:00Z">
        <w:r w:rsidR="00AF4D8D">
          <w:rPr>
            <w:b/>
            <w:bCs/>
            <w:sz w:val="24"/>
            <w:szCs w:val="24"/>
          </w:rPr>
          <w:t>9</w:t>
        </w:r>
      </w:ins>
      <w:r>
        <w:rPr>
          <w:b/>
          <w:bCs/>
          <w:sz w:val="24"/>
          <w:szCs w:val="24"/>
        </w:rPr>
        <w:t>: INTERVIEWER COMMENTS</w:t>
      </w:r>
    </w:p>
    <w:p w14:paraId="155F79B3" w14:textId="77777777" w:rsidR="00A90EB9" w:rsidRDefault="001710F4">
      <w:r>
        <w:t>Instructions: Please answer the following questions after completing the interview (after hanging up the phone with the respondent).</w:t>
      </w:r>
    </w:p>
    <w:p w14:paraId="0ACC8326" w14:textId="77777777" w:rsidR="00A90EB9" w:rsidRDefault="001710F4">
      <w:pPr>
        <w:pStyle w:val="BodyText"/>
        <w:numPr>
          <w:ilvl w:val="3"/>
          <w:numId w:val="20"/>
        </w:numPr>
        <w:ind w:left="360"/>
        <w:rPr>
          <w:sz w:val="22"/>
          <w:szCs w:val="22"/>
        </w:rPr>
      </w:pPr>
      <w:r>
        <w:rPr>
          <w:sz w:val="22"/>
          <w:szCs w:val="22"/>
        </w:rPr>
        <w:t>What is your impression of how well the respondent understood the questions being asked? Select one: Excellent; Good; Average; Somewhat badly; Very badly.</w:t>
      </w:r>
    </w:p>
    <w:p w14:paraId="62D00858" w14:textId="77777777" w:rsidR="00A90EB9" w:rsidRDefault="001710F4">
      <w:pPr>
        <w:pStyle w:val="BodyText"/>
        <w:numPr>
          <w:ilvl w:val="3"/>
          <w:numId w:val="20"/>
        </w:numPr>
        <w:ind w:left="360"/>
        <w:rPr>
          <w:sz w:val="22"/>
          <w:szCs w:val="22"/>
        </w:rPr>
      </w:pPr>
      <w:r>
        <w:rPr>
          <w:sz w:val="22"/>
          <w:szCs w:val="22"/>
        </w:rPr>
        <w:t xml:space="preserve">What is your impression of how comfortable the respondent felt answering the questions being asked? Select one: Completely comfortable; Somewhat comfortable; Neutral (neither comfortable nor uncomfortable); Somewhat uncomfortable; Completely uncomfortable. </w:t>
      </w:r>
    </w:p>
    <w:p w14:paraId="61DCF301" w14:textId="77777777" w:rsidR="00A90EB9" w:rsidRDefault="001710F4">
      <w:pPr>
        <w:pStyle w:val="BodyText"/>
        <w:numPr>
          <w:ilvl w:val="3"/>
          <w:numId w:val="20"/>
        </w:numPr>
        <w:ind w:left="360"/>
        <w:rPr>
          <w:sz w:val="22"/>
          <w:szCs w:val="22"/>
        </w:rPr>
      </w:pPr>
      <w:r>
        <w:rPr>
          <w:sz w:val="22"/>
          <w:szCs w:val="22"/>
        </w:rPr>
        <w:t>What is your impression of whether the respondent trusts that the research team will not leak (make public or known to employers) their answers? Select one: Trusts completely; Trusts somewhat; Does not trust at all.</w:t>
      </w:r>
    </w:p>
    <w:p w14:paraId="746361CD" w14:textId="77777777" w:rsidR="00A90EB9" w:rsidRDefault="001710F4">
      <w:pPr>
        <w:pStyle w:val="BodyText"/>
        <w:numPr>
          <w:ilvl w:val="3"/>
          <w:numId w:val="20"/>
        </w:numPr>
        <w:ind w:left="360"/>
        <w:rPr>
          <w:sz w:val="22"/>
          <w:szCs w:val="22"/>
        </w:rPr>
      </w:pPr>
      <w:r>
        <w:rPr>
          <w:sz w:val="22"/>
          <w:szCs w:val="22"/>
        </w:rPr>
        <w:t>Do you think the respondent answered honestly to personal and sensitive questions about their experiences of threats, physical and sexual harassment by managers at their factory</w:t>
      </w:r>
      <w:r>
        <w:t>?” Select one: Yes; No; I’m not sure.</w:t>
      </w:r>
    </w:p>
    <w:p w14:paraId="23ABD9A7" w14:textId="77777777" w:rsidR="00A90EB9" w:rsidRDefault="001710F4">
      <w:pPr>
        <w:pStyle w:val="BodyText"/>
        <w:numPr>
          <w:ilvl w:val="3"/>
          <w:numId w:val="20"/>
        </w:numPr>
        <w:ind w:left="360"/>
        <w:rPr>
          <w:sz w:val="22"/>
          <w:szCs w:val="22"/>
        </w:rPr>
      </w:pPr>
      <w:r>
        <w:rPr>
          <w:sz w:val="22"/>
          <w:szCs w:val="22"/>
        </w:rPr>
        <w:t>Did you feel the respondent was particularly rushing to finish the survey? Select one: Yes; No; A little.</w:t>
      </w:r>
    </w:p>
    <w:p w14:paraId="12C9AFF7" w14:textId="77777777" w:rsidR="00A90EB9" w:rsidRDefault="00A90EB9">
      <w:pPr>
        <w:spacing w:after="0" w:line="240" w:lineRule="auto"/>
        <w:rPr>
          <w:rFonts w:eastAsia="Calibri" w:cs="Times New Roman"/>
        </w:rPr>
      </w:pPr>
    </w:p>
    <w:sectPr w:rsidR="00A90EB9">
      <w:headerReference w:type="first" r:id="rId10"/>
      <w:pgSz w:w="11906" w:h="16838"/>
      <w:pgMar w:top="708" w:right="1440" w:bottom="1440" w:left="1440" w:header="708"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עדה גונזלץ-טורס" w:date="2024-11-18T13:28:00Z" w:initials="עג">
    <w:p w14:paraId="6953C7BB" w14:textId="77777777" w:rsidR="007C27F6" w:rsidRDefault="007C27F6">
      <w:r>
        <w:rPr>
          <w:rFonts w:ascii="Liberation Serif" w:eastAsia="DejaVu Sans" w:hAnsi="Liberation Serif" w:cs="DejaVu Sans"/>
          <w:color w:val="000000"/>
          <w:sz w:val="20"/>
          <w:szCs w:val="20"/>
          <w:lang w:bidi="en-US"/>
        </w:rPr>
        <w:t>ARCED - note we replaced questions 6-9</w:t>
      </w:r>
    </w:p>
  </w:comment>
  <w:comment w:id="195" w:author="עדה גונזלץ-טורס" w:date="2024-11-18T14:08:00Z" w:initials="עג">
    <w:p w14:paraId="4E224A8B" w14:textId="77777777" w:rsidR="007C27F6" w:rsidRDefault="007C27F6">
      <w:r>
        <w:rPr>
          <w:rFonts w:ascii="Liberation Serif" w:eastAsia="DejaVu Sans" w:hAnsi="Liberation Serif" w:cs="DejaVu Sans"/>
          <w:sz w:val="20"/>
          <w:szCs w:val="20"/>
          <w:lang w:bidi="en-US"/>
        </w:rPr>
        <w:t>ARCED - note we added these questions which we expect to be used only rarely - when when we have workers’ numbers for whom we do not know the factory name</w:t>
      </w:r>
    </w:p>
  </w:comment>
  <w:comment w:id="235" w:author="עדה גונזלץ-טורס" w:date="2024-11-18T14:09:00Z" w:initials="עג">
    <w:p w14:paraId="149288C5" w14:textId="77777777" w:rsidR="007C27F6" w:rsidRDefault="007C27F6">
      <w:r>
        <w:rPr>
          <w:rFonts w:ascii="Liberation Serif" w:eastAsia="DejaVu Sans" w:hAnsi="Liberation Serif" w:cs="DejaVu Sans"/>
          <w:sz w:val="20"/>
          <w:szCs w:val="20"/>
          <w:lang w:bidi="en-US"/>
        </w:rPr>
        <w:t>ARCED - add field for just mentioned factory in question 18</w:t>
      </w:r>
    </w:p>
  </w:comment>
  <w:comment w:id="237" w:author="עדה גונזלץ-טורס" w:date="2024-11-18T13:29:00Z" w:initials="עג">
    <w:p w14:paraId="5495B1FA" w14:textId="77777777" w:rsidR="007C27F6" w:rsidRDefault="007C27F6">
      <w:r>
        <w:rPr>
          <w:rFonts w:ascii="Liberation Serif" w:eastAsia="DejaVu Sans" w:hAnsi="Liberation Serif" w:cs="DejaVu Sans"/>
          <w:color w:val="000000"/>
          <w:sz w:val="20"/>
          <w:szCs w:val="20"/>
          <w:lang w:bidi="en-US"/>
        </w:rPr>
        <w:t>ARCED - note we deleted these two questions</w:t>
      </w:r>
    </w:p>
  </w:comment>
  <w:comment w:id="287" w:author="עדה גונזלץ-טורס" w:date="2024-11-18T13:32:00Z" w:initials="עג">
    <w:p w14:paraId="0DD99772" w14:textId="77777777" w:rsidR="007C27F6" w:rsidRDefault="007C27F6" w:rsidP="002C4A95">
      <w:r>
        <w:rPr>
          <w:rFonts w:ascii="Liberation Serif" w:eastAsia="DejaVu Sans" w:hAnsi="Liberation Serif" w:cs="DejaVu Sans"/>
          <w:color w:val="000000"/>
          <w:sz w:val="20"/>
          <w:szCs w:val="20"/>
          <w:lang w:bidi="en-US"/>
        </w:rPr>
        <w:t>ARCED - note we deleted one question</w:t>
      </w:r>
    </w:p>
  </w:comment>
  <w:comment w:id="338" w:author="עדה גונזלץ-טורס" w:date="2024-11-18T13:37:00Z" w:initials="עג">
    <w:p w14:paraId="0C59C6A5" w14:textId="77777777" w:rsidR="007C27F6" w:rsidRDefault="007C27F6" w:rsidP="002C4A95">
      <w:r>
        <w:rPr>
          <w:sz w:val="20"/>
          <w:szCs w:val="20"/>
        </w:rPr>
        <w:t>ARCED - additional questions in replication survey about finding other job/promotion expectations</w:t>
      </w:r>
    </w:p>
  </w:comment>
  <w:comment w:id="356" w:author="עדה גונזלץ-טורס" w:date="2024-11-18T13:38:00Z" w:initials="עג">
    <w:p w14:paraId="6B265738" w14:textId="77777777" w:rsidR="007C27F6" w:rsidRDefault="007C27F6" w:rsidP="002C4A95">
      <w:r>
        <w:rPr>
          <w:sz w:val="20"/>
          <w:szCs w:val="20"/>
        </w:rPr>
        <w:t>ARCED - note additional question to measure relationship with supervisors</w:t>
      </w:r>
    </w:p>
  </w:comment>
  <w:comment w:id="419" w:author="עדה גונזלץ-טורס" w:date="2024-11-18T13:41:00Z" w:initials="עג">
    <w:p w14:paraId="38ECF0C9" w14:textId="77777777" w:rsidR="007C27F6" w:rsidRDefault="007C27F6">
      <w:r>
        <w:rPr>
          <w:rFonts w:ascii="Liberation Serif" w:eastAsia="DejaVu Sans" w:hAnsi="Liberation Serif" w:cs="DejaVu Sans"/>
          <w:color w:val="000000"/>
          <w:sz w:val="20"/>
          <w:szCs w:val="20"/>
          <w:lang w:bidi="en-US"/>
        </w:rPr>
        <w:t>ARCED - we are keeping version 2 “1 out of 5”  and dropping version 3 “20 out of 100”</w:t>
      </w:r>
    </w:p>
  </w:comment>
  <w:comment w:id="426" w:author="עדה גונזלץ-טורס" w:date="2024-11-18T13:41:00Z" w:initials="עג">
    <w:p w14:paraId="74DE2928" w14:textId="77777777" w:rsidR="007C27F6" w:rsidRDefault="007C27F6">
      <w:r>
        <w:rPr>
          <w:rFonts w:ascii="Liberation Serif" w:eastAsia="DejaVu Sans" w:hAnsi="Liberation Serif" w:cs="DejaVu Sans"/>
          <w:color w:val="000000"/>
          <w:sz w:val="20"/>
          <w:szCs w:val="20"/>
          <w:lang w:bidi="en-US"/>
        </w:rPr>
        <w:t>ARCED - we are keeping version 2 “1 out of 5”  and dropping version 3 “20 out of 100”</w:t>
      </w:r>
    </w:p>
  </w:comment>
  <w:comment w:id="428" w:author="עדה גונזלץ-טורס" w:date="2024-11-18T13:41:00Z" w:initials="עג">
    <w:p w14:paraId="09DDD114" w14:textId="77777777" w:rsidR="007C27F6" w:rsidRDefault="007C27F6">
      <w:r>
        <w:rPr>
          <w:rFonts w:ascii="Liberation Serif" w:eastAsia="DejaVu Sans" w:hAnsi="Liberation Serif" w:cs="DejaVu Sans"/>
          <w:color w:val="000000"/>
          <w:sz w:val="20"/>
          <w:szCs w:val="20"/>
          <w:lang w:bidi="en-US"/>
        </w:rPr>
        <w:t>ARCED - we are keeping version 2 “1 out of 5”  and dropping version 3 “20 out of 100”</w:t>
      </w:r>
    </w:p>
  </w:comment>
  <w:comment w:id="461" w:author="עדה גונזלץ-טורס" w:date="2024-11-25T15:01:00Z" w:initials="עג">
    <w:p w14:paraId="1DAAB553" w14:textId="77777777" w:rsidR="007C27F6" w:rsidRDefault="007C27F6">
      <w:r>
        <w:rPr>
          <w:rFonts w:ascii="Liberation Serif" w:eastAsia="DejaVu Sans" w:hAnsi="Liberation Serif" w:cs="DejaVu Sans"/>
          <w:color w:val="000000"/>
          <w:sz w:val="20"/>
          <w:szCs w:val="20"/>
          <w:lang w:bidi="en-US"/>
        </w:rPr>
        <w:t>ARCED: we are keeping only the open comprehension question denoted as “b” - please make sure you update it correctly.</w:t>
      </w:r>
    </w:p>
  </w:comment>
  <w:comment w:id="507" w:author="עדה גונזלץ-טורס" w:date="2024-11-25T14:42:00Z" w:initials="עג">
    <w:p w14:paraId="38FAE873" w14:textId="77777777" w:rsidR="007C27F6" w:rsidRDefault="007C27F6">
      <w:r>
        <w:rPr>
          <w:rFonts w:ascii="Liberation Serif" w:eastAsia="DejaVu Sans" w:hAnsi="Liberation Serif" w:cs="DejaVu Sans"/>
          <w:sz w:val="20"/>
          <w:szCs w:val="20"/>
          <w:lang w:bidi="en-US"/>
        </w:rPr>
        <w:t>ARCED: note change in rate!</w:t>
      </w:r>
    </w:p>
  </w:comment>
  <w:comment w:id="511" w:author="עדה גונזלץ-טורס" w:date="2024-11-18T14:06:00Z" w:initials="עג">
    <w:p w14:paraId="0CB45F91" w14:textId="77777777" w:rsidR="007C27F6" w:rsidRDefault="007C27F6">
      <w:r>
        <w:rPr>
          <w:rFonts w:ascii="Liberation Serif" w:eastAsia="DejaVu Sans" w:hAnsi="Liberation Serif" w:cs="DejaVu Sans"/>
          <w:color w:val="000000"/>
          <w:sz w:val="20"/>
          <w:szCs w:val="20"/>
          <w:lang w:bidi="en-US"/>
        </w:rPr>
        <w:t>ARCED - note change in programming, now we fix the order of the questions, and we vary the garbling rate only</w:t>
      </w:r>
    </w:p>
  </w:comment>
  <w:comment w:id="570" w:author="עדה גונזלץ-טורס" w:date="2024-11-25T14:51:00Z" w:initials="עג">
    <w:p w14:paraId="7EC304B4" w14:textId="77777777" w:rsidR="007C27F6" w:rsidRDefault="007C27F6">
      <w:r>
        <w:rPr>
          <w:rFonts w:ascii="Liberation Serif" w:eastAsia="DejaVu Sans" w:hAnsi="Liberation Serif" w:cs="DejaVu Sans"/>
          <w:color w:val="000000"/>
          <w:sz w:val="20"/>
          <w:szCs w:val="20"/>
          <w:lang w:bidi="en-US"/>
        </w:rPr>
        <w:t>ARCED - Note added explanation &amp; comprehension question for Version 2switch</w:t>
      </w:r>
    </w:p>
  </w:comment>
  <w:comment w:id="624" w:author="עדה גונזלץ-טורס" w:date="2024-11-25T14:42:00Z" w:initials="עג">
    <w:p w14:paraId="1A987517" w14:textId="77777777" w:rsidR="007C27F6" w:rsidRDefault="007C27F6">
      <w:r>
        <w:rPr>
          <w:rFonts w:ascii="Liberation Serif" w:eastAsia="DejaVu Sans" w:hAnsi="Liberation Serif" w:cs="DejaVu Sans"/>
          <w:sz w:val="20"/>
          <w:szCs w:val="20"/>
          <w:lang w:bidi="en-US"/>
        </w:rPr>
        <w:t>ARCED: note change in rate!</w:t>
      </w:r>
    </w:p>
  </w:comment>
  <w:comment w:id="701" w:author="עדה גונזלץ-טורס" w:date="2024-11-26T16:17:00Z" w:initials="עג">
    <w:p w14:paraId="48A767D8" w14:textId="77777777" w:rsidR="007C27F6" w:rsidRDefault="007C27F6" w:rsidP="00931549">
      <w:r>
        <w:rPr>
          <w:rStyle w:val="CommentReference"/>
        </w:rPr>
        <w:annotationRef/>
      </w:r>
      <w:r>
        <w:rPr>
          <w:color w:val="000000"/>
          <w:sz w:val="20"/>
          <w:szCs w:val="20"/>
        </w:rPr>
        <w:t>ARCED: we are deleting these questions since we do not have DE here</w:t>
      </w:r>
    </w:p>
  </w:comment>
  <w:comment w:id="689" w:author="עדה גונזלץ-טורס" w:date="2024-11-18T14:18:00Z" w:initials="עג">
    <w:p w14:paraId="65D0A508" w14:textId="093ECCA7" w:rsidR="007C27F6" w:rsidRDefault="007C27F6">
      <w:r>
        <w:rPr>
          <w:rFonts w:ascii="Liberation Serif" w:eastAsia="DejaVu Sans" w:hAnsi="Liberation Serif" w:cs="DejaVu Sans"/>
          <w:color w:val="000000"/>
          <w:sz w:val="20"/>
          <w:szCs w:val="20"/>
          <w:lang w:bidi="en-US"/>
        </w:rPr>
        <w:t>note reordering to match reordering above</w:t>
      </w:r>
    </w:p>
  </w:comment>
  <w:comment w:id="724" w:author="עדה גונזלץ-טורס" w:date="2024-11-26T16:19:00Z" w:initials="עג">
    <w:p w14:paraId="4A66CBC2" w14:textId="77777777" w:rsidR="007C27F6" w:rsidRDefault="007C27F6" w:rsidP="00311E1F">
      <w:r>
        <w:rPr>
          <w:rStyle w:val="CommentReference"/>
        </w:rPr>
        <w:annotationRef/>
      </w:r>
      <w:r>
        <w:rPr>
          <w:color w:val="000000"/>
          <w:sz w:val="20"/>
          <w:szCs w:val="20"/>
        </w:rPr>
        <w:t>ARCED - new section</w:t>
      </w:r>
    </w:p>
  </w:comment>
  <w:comment w:id="733" w:author="עדה גונזלץ-טורס" w:date="2024-11-25T12:14:00Z" w:initials="עג">
    <w:p w14:paraId="10580E28" w14:textId="7DCDF6AB" w:rsidR="007C27F6" w:rsidRDefault="007C27F6">
      <w:r>
        <w:rPr>
          <w:rFonts w:ascii="Liberation Serif" w:eastAsia="DejaVu Sans" w:hAnsi="Liberation Serif" w:cs="DejaVu Sans"/>
          <w:color w:val="000000"/>
          <w:sz w:val="20"/>
          <w:szCs w:val="20"/>
          <w:lang w:bidi="en-US"/>
        </w:rPr>
        <w:t>ARCED - do you have a suggestion?</w:t>
      </w:r>
    </w:p>
  </w:comment>
  <w:comment w:id="797" w:author="עדה גונזלץ-טורס" w:date="2024-11-26T15:58:00Z" w:initials="עג">
    <w:p w14:paraId="0D3604F5" w14:textId="77777777" w:rsidR="007C27F6" w:rsidRDefault="007C27F6" w:rsidP="00F743F0">
      <w:r>
        <w:rPr>
          <w:rStyle w:val="CommentReference"/>
        </w:rPr>
        <w:annotationRef/>
      </w:r>
      <w:r>
        <w:rPr>
          <w:color w:val="000000"/>
          <w:sz w:val="20"/>
          <w:szCs w:val="20"/>
        </w:rPr>
        <w:t>Sylvain - now we talked about deleting this and having the above instead.</w:t>
      </w:r>
    </w:p>
  </w:comment>
  <w:comment w:id="845" w:author="עדה גונזלץ-טורס" w:date="2024-11-18T14:33:00Z" w:initials="עג">
    <w:p w14:paraId="1D23DDBD" w14:textId="1F0A9246" w:rsidR="007C27F6" w:rsidRDefault="007C27F6">
      <w:r>
        <w:rPr>
          <w:rFonts w:ascii="Liberation Serif" w:eastAsia="DejaVu Sans" w:hAnsi="Liberation Serif" w:cs="DejaVu Sans"/>
          <w:color w:val="000000"/>
          <w:sz w:val="20"/>
          <w:szCs w:val="20"/>
          <w:lang w:bidi="en-US"/>
        </w:rPr>
        <w:t>Rachel/Sylvain: in the replication version we have this additional section</w:t>
      </w:r>
    </w:p>
  </w:comment>
  <w:comment w:id="912" w:author="עדה גונזלץ-טורס" w:date="2024-11-18T14:30:00Z" w:initials="עג">
    <w:p w14:paraId="03FE60E6" w14:textId="77777777" w:rsidR="007C27F6" w:rsidRDefault="007C27F6">
      <w:r>
        <w:rPr>
          <w:rFonts w:ascii="Liberation Serif" w:eastAsia="DejaVu Sans" w:hAnsi="Liberation Serif" w:cs="DejaVu Sans"/>
          <w:color w:val="000000"/>
          <w:sz w:val="20"/>
          <w:szCs w:val="20"/>
          <w:lang w:bidi="en-US"/>
        </w:rPr>
        <w:t>ARCED - newly added</w:t>
      </w:r>
    </w:p>
  </w:comment>
  <w:comment w:id="918" w:author="עדה גונזלץ-טורס" w:date="2024-07-17T18:54:00Z" w:initials="עגט">
    <w:p w14:paraId="50D804BC" w14:textId="77777777" w:rsidR="007C27F6" w:rsidRDefault="007C27F6">
      <w:r>
        <w:rPr>
          <w:rFonts w:ascii="Liberation Serif" w:eastAsia="DejaVu Sans" w:hAnsi="Liberation Serif" w:cs="DejaVu Sans"/>
          <w:color w:val="000000"/>
          <w:sz w:val="20"/>
          <w:szCs w:val="20"/>
          <w:lang w:bidi="en-US"/>
        </w:rPr>
        <w:t>ARCED - please confirm that the translation in Bengali clearly distinguishes these categories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53C7BB" w15:done="0"/>
  <w15:commentEx w15:paraId="4E224A8B" w15:done="0"/>
  <w15:commentEx w15:paraId="149288C5" w15:done="0"/>
  <w15:commentEx w15:paraId="5495B1FA" w15:done="0"/>
  <w15:commentEx w15:paraId="0DD99772" w15:done="0"/>
  <w15:commentEx w15:paraId="0C59C6A5" w15:done="0"/>
  <w15:commentEx w15:paraId="6B265738" w15:done="0"/>
  <w15:commentEx w15:paraId="38ECF0C9" w15:done="0"/>
  <w15:commentEx w15:paraId="74DE2928" w15:done="0"/>
  <w15:commentEx w15:paraId="09DDD114" w15:done="0"/>
  <w15:commentEx w15:paraId="1DAAB553" w15:done="0"/>
  <w15:commentEx w15:paraId="38FAE873" w15:done="0"/>
  <w15:commentEx w15:paraId="0CB45F91" w15:done="0"/>
  <w15:commentEx w15:paraId="7EC304B4" w15:done="0"/>
  <w15:commentEx w15:paraId="1A987517" w15:done="0"/>
  <w15:commentEx w15:paraId="48A767D8" w15:done="0"/>
  <w15:commentEx w15:paraId="65D0A508" w15:done="0"/>
  <w15:commentEx w15:paraId="4A66CBC2" w15:done="0"/>
  <w15:commentEx w15:paraId="10580E28" w15:done="0"/>
  <w15:commentEx w15:paraId="0D3604F5" w15:done="0"/>
  <w15:commentEx w15:paraId="1D23DDBD" w15:done="0"/>
  <w15:commentEx w15:paraId="03FE60E6" w15:done="0"/>
  <w15:commentEx w15:paraId="50D804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7915E6" w16cex:dateUtc="2024-11-26T21:17:00Z"/>
  <w16cex:commentExtensible w16cex:durableId="66EA16E9" w16cex:dateUtc="2024-11-26T21:19:00Z"/>
  <w16cex:commentExtensible w16cex:durableId="4C1D4A11" w16cex:dateUtc="2024-11-26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53C7BB" w16cid:durableId="72B638FE"/>
  <w16cid:commentId w16cid:paraId="4E224A8B" w16cid:durableId="144F7CA3"/>
  <w16cid:commentId w16cid:paraId="149288C5" w16cid:durableId="6952A17F"/>
  <w16cid:commentId w16cid:paraId="5495B1FA" w16cid:durableId="7873C237"/>
  <w16cid:commentId w16cid:paraId="0DD99772" w16cid:durableId="6AB5467F"/>
  <w16cid:commentId w16cid:paraId="0C59C6A5" w16cid:durableId="52D59385"/>
  <w16cid:commentId w16cid:paraId="6B265738" w16cid:durableId="1D4AE7F9"/>
  <w16cid:commentId w16cid:paraId="38ECF0C9" w16cid:durableId="411BEC09"/>
  <w16cid:commentId w16cid:paraId="74DE2928" w16cid:durableId="6975F85A"/>
  <w16cid:commentId w16cid:paraId="09DDD114" w16cid:durableId="2738B03A"/>
  <w16cid:commentId w16cid:paraId="1DAAB553" w16cid:durableId="423DBC1E"/>
  <w16cid:commentId w16cid:paraId="38FAE873" w16cid:durableId="263BE0C4"/>
  <w16cid:commentId w16cid:paraId="0CB45F91" w16cid:durableId="10AEA429"/>
  <w16cid:commentId w16cid:paraId="7EC304B4" w16cid:durableId="3DF9CDCE"/>
  <w16cid:commentId w16cid:paraId="1A987517" w16cid:durableId="43A96514"/>
  <w16cid:commentId w16cid:paraId="48A767D8" w16cid:durableId="7C7915E6"/>
  <w16cid:commentId w16cid:paraId="65D0A508" w16cid:durableId="0223731A"/>
  <w16cid:commentId w16cid:paraId="4A66CBC2" w16cid:durableId="66EA16E9"/>
  <w16cid:commentId w16cid:paraId="10580E28" w16cid:durableId="2F5D5D89"/>
  <w16cid:commentId w16cid:paraId="0D3604F5" w16cid:durableId="4C1D4A11"/>
  <w16cid:commentId w16cid:paraId="1D23DDBD" w16cid:durableId="3EB77FAC"/>
  <w16cid:commentId w16cid:paraId="03FE60E6" w16cid:durableId="35EFEDCB"/>
  <w16cid:commentId w16cid:paraId="50D804BC" w16cid:durableId="0D21325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583DB" w14:textId="77777777" w:rsidR="00892529" w:rsidRDefault="00892529">
      <w:pPr>
        <w:spacing w:after="0" w:line="240" w:lineRule="auto"/>
      </w:pPr>
      <w:r>
        <w:separator/>
      </w:r>
    </w:p>
  </w:endnote>
  <w:endnote w:type="continuationSeparator" w:id="0">
    <w:p w14:paraId="58B18C0F" w14:textId="77777777" w:rsidR="00892529" w:rsidRDefault="0089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aloo Da">
    <w:altName w:val="Times New Roman"/>
    <w:charset w:val="00"/>
    <w:family w:val="auto"/>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honar Bangla">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27958" w14:textId="77777777" w:rsidR="00892529" w:rsidRDefault="00892529">
      <w:pPr>
        <w:spacing w:after="0" w:line="240" w:lineRule="auto"/>
      </w:pPr>
      <w:r>
        <w:separator/>
      </w:r>
    </w:p>
  </w:footnote>
  <w:footnote w:type="continuationSeparator" w:id="0">
    <w:p w14:paraId="6774B32B" w14:textId="77777777" w:rsidR="00892529" w:rsidRDefault="00892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3499" w14:textId="77777777" w:rsidR="007C27F6" w:rsidRDefault="007C27F6">
    <w:pPr>
      <w:pStyle w:val="Header"/>
      <w:jc w:val="center"/>
      <w:rPr>
        <w:b/>
        <w:bCs/>
      </w:rPr>
    </w:pPr>
    <w:r>
      <w:rPr>
        <w:b/>
        <w:bCs/>
      </w:rPr>
      <w:t>Community-based Endline Survey</w:t>
    </w:r>
  </w:p>
  <w:p w14:paraId="19B1D4DC" w14:textId="77777777" w:rsidR="007C27F6" w:rsidRDefault="007C27F6">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DB0"/>
    <w:multiLevelType w:val="multilevel"/>
    <w:tmpl w:val="AEF6C6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1538CF"/>
    <w:multiLevelType w:val="multilevel"/>
    <w:tmpl w:val="2C52C02C"/>
    <w:lvl w:ilvl="0">
      <w:start w:val="3"/>
      <w:numFmt w:val="decimal"/>
      <w:lvlText w:val="%1)"/>
      <w:lvlJc w:val="left"/>
      <w:pPr>
        <w:tabs>
          <w:tab w:val="num" w:pos="0"/>
        </w:tabs>
        <w:ind w:left="360" w:hanging="360"/>
      </w:pPr>
      <w:rPr>
        <w:i w:val="0"/>
      </w:rPr>
    </w:lvl>
    <w:lvl w:ilvl="1">
      <w:start w:val="1"/>
      <w:numFmt w:val="lowerLetter"/>
      <w:lvlText w:val="%2."/>
      <w:lvlJc w:val="left"/>
      <w:pPr>
        <w:tabs>
          <w:tab w:val="num" w:pos="0"/>
        </w:tabs>
        <w:ind w:left="1080" w:hanging="360"/>
      </w:pPr>
    </w:lvl>
    <w:lvl w:ilvl="2">
      <w:start w:val="1"/>
      <w:numFmt w:val="lowerLetter"/>
      <w:lvlText w:val="(%3)"/>
      <w:lvlJc w:val="left"/>
      <w:pPr>
        <w:tabs>
          <w:tab w:val="num" w:pos="0"/>
        </w:tabs>
        <w:ind w:left="1980" w:hanging="36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11B46CCD"/>
    <w:multiLevelType w:val="multilevel"/>
    <w:tmpl w:val="7AEE7586"/>
    <w:lvl w:ilvl="0">
      <w:start w:val="3"/>
      <w:numFmt w:val="decimal"/>
      <w:lvlText w:val="%1."/>
      <w:lvlJc w:val="left"/>
      <w:pPr>
        <w:tabs>
          <w:tab w:val="num" w:pos="0"/>
        </w:tabs>
        <w:ind w:left="720" w:hanging="360"/>
      </w:pPr>
      <w:rPr>
        <w:i w:val="0"/>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6172C56"/>
    <w:multiLevelType w:val="multilevel"/>
    <w:tmpl w:val="4EAC87F6"/>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171C5052"/>
    <w:multiLevelType w:val="multilevel"/>
    <w:tmpl w:val="2FF894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E17A32"/>
    <w:multiLevelType w:val="multilevel"/>
    <w:tmpl w:val="4802DE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D6B5B78"/>
    <w:multiLevelType w:val="multilevel"/>
    <w:tmpl w:val="911418A8"/>
    <w:lvl w:ilvl="0">
      <w:start w:val="1"/>
      <w:numFmt w:val="decimal"/>
      <w:lvlText w:val="%1."/>
      <w:lvlJc w:val="left"/>
      <w:pPr>
        <w:tabs>
          <w:tab w:val="num" w:pos="0"/>
        </w:tabs>
        <w:ind w:left="720" w:hanging="360"/>
      </w:pPr>
      <w:rPr>
        <w:b w:val="0"/>
        <w:bCs/>
        <w:i w:val="0"/>
        <w:iCs/>
        <w:color w:val="000000"/>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DA6284D"/>
    <w:multiLevelType w:val="multilevel"/>
    <w:tmpl w:val="A2F06FF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1E84710C"/>
    <w:multiLevelType w:val="multilevel"/>
    <w:tmpl w:val="6DBAE3FC"/>
    <w:lvl w:ilvl="0">
      <w:start w:val="3"/>
      <w:numFmt w:val="decimal"/>
      <w:lvlText w:val="%1."/>
      <w:lvlJc w:val="left"/>
      <w:pPr>
        <w:tabs>
          <w:tab w:val="num" w:pos="0"/>
        </w:tabs>
        <w:ind w:left="720" w:hanging="360"/>
      </w:pPr>
      <w:rPr>
        <w:i w:val="0"/>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205474A7"/>
    <w:multiLevelType w:val="multilevel"/>
    <w:tmpl w:val="FC98006A"/>
    <w:lvl w:ilvl="0">
      <w:start w:val="1"/>
      <w:numFmt w:val="decimal"/>
      <w:lvlText w:val="%1."/>
      <w:lvlJc w:val="left"/>
      <w:pPr>
        <w:tabs>
          <w:tab w:val="num" w:pos="0"/>
        </w:tabs>
        <w:ind w:left="144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149206E"/>
    <w:multiLevelType w:val="multilevel"/>
    <w:tmpl w:val="C3E24F14"/>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267919A5"/>
    <w:multiLevelType w:val="multilevel"/>
    <w:tmpl w:val="E8489330"/>
    <w:lvl w:ilvl="0">
      <w:start w:val="1"/>
      <w:numFmt w:val="decimal"/>
      <w:lvlText w:val="%1."/>
      <w:lvlJc w:val="left"/>
      <w:pPr>
        <w:tabs>
          <w:tab w:val="num" w:pos="0"/>
        </w:tabs>
        <w:ind w:left="360" w:hanging="360"/>
      </w:pPr>
      <w:rPr>
        <w:rFonts w:eastAsia="Calibri" w:cs="Calibri"/>
        <w:b w:val="0"/>
        <w:strike w:val="0"/>
        <w:dstrike w:val="0"/>
        <w:color w:val="000000"/>
        <w:u w:val="none"/>
      </w:rPr>
    </w:lvl>
    <w:lvl w:ilvl="1">
      <w:start w:val="1"/>
      <w:numFmt w:val="lowerLetter"/>
      <w:lvlText w:val="%2."/>
      <w:lvlJc w:val="left"/>
      <w:pPr>
        <w:tabs>
          <w:tab w:val="num" w:pos="0"/>
        </w:tabs>
        <w:ind w:left="1080" w:hanging="360"/>
      </w:pPr>
      <w:rPr>
        <w:u w:val="none"/>
      </w:rPr>
    </w:lvl>
    <w:lvl w:ilvl="2">
      <w:start w:val="1"/>
      <w:numFmt w:val="decimal"/>
      <w:lvlText w:val="%3."/>
      <w:lvlJc w:val="left"/>
      <w:pPr>
        <w:tabs>
          <w:tab w:val="num" w:pos="0"/>
        </w:tabs>
        <w:ind w:left="1440" w:hanging="360"/>
      </w:pPr>
    </w:lvl>
    <w:lvl w:ilvl="3">
      <w:start w:val="1"/>
      <w:numFmt w:val="decimal"/>
      <w:lvlText w:val="%4."/>
      <w:lvlJc w:val="left"/>
      <w:pPr>
        <w:tabs>
          <w:tab w:val="num" w:pos="0"/>
        </w:tabs>
        <w:ind w:left="2520" w:hanging="360"/>
      </w:pPr>
      <w:rPr>
        <w:u w:val="none"/>
      </w:rPr>
    </w:lvl>
    <w:lvl w:ilvl="4">
      <w:start w:val="1"/>
      <w:numFmt w:val="lowerLetter"/>
      <w:lvlText w:val="%5."/>
      <w:lvlJc w:val="left"/>
      <w:pPr>
        <w:tabs>
          <w:tab w:val="num" w:pos="0"/>
        </w:tabs>
        <w:ind w:left="3240" w:hanging="360"/>
      </w:pPr>
      <w:rPr>
        <w:u w:val="none"/>
      </w:rPr>
    </w:lvl>
    <w:lvl w:ilvl="5">
      <w:start w:val="1"/>
      <w:numFmt w:val="lowerRoman"/>
      <w:lvlText w:val="%6."/>
      <w:lvlJc w:val="right"/>
      <w:pPr>
        <w:tabs>
          <w:tab w:val="num" w:pos="0"/>
        </w:tabs>
        <w:ind w:left="3960" w:hanging="360"/>
      </w:pPr>
      <w:rPr>
        <w:u w:val="none"/>
      </w:rPr>
    </w:lvl>
    <w:lvl w:ilvl="6">
      <w:start w:val="1"/>
      <w:numFmt w:val="decimal"/>
      <w:lvlText w:val="%7."/>
      <w:lvlJc w:val="left"/>
      <w:pPr>
        <w:tabs>
          <w:tab w:val="num" w:pos="0"/>
        </w:tabs>
        <w:ind w:left="4680" w:hanging="360"/>
      </w:pPr>
      <w:rPr>
        <w:u w:val="none"/>
      </w:rPr>
    </w:lvl>
    <w:lvl w:ilvl="7">
      <w:start w:val="1"/>
      <w:numFmt w:val="lowerLetter"/>
      <w:lvlText w:val="%8."/>
      <w:lvlJc w:val="left"/>
      <w:pPr>
        <w:tabs>
          <w:tab w:val="num" w:pos="0"/>
        </w:tabs>
        <w:ind w:left="5400" w:hanging="360"/>
      </w:pPr>
      <w:rPr>
        <w:u w:val="none"/>
      </w:rPr>
    </w:lvl>
    <w:lvl w:ilvl="8">
      <w:start w:val="1"/>
      <w:numFmt w:val="lowerRoman"/>
      <w:lvlText w:val="%9."/>
      <w:lvlJc w:val="right"/>
      <w:pPr>
        <w:tabs>
          <w:tab w:val="num" w:pos="0"/>
        </w:tabs>
        <w:ind w:left="6120" w:hanging="360"/>
      </w:pPr>
      <w:rPr>
        <w:u w:val="none"/>
      </w:rPr>
    </w:lvl>
  </w:abstractNum>
  <w:abstractNum w:abstractNumId="12" w15:restartNumberingAfterBreak="0">
    <w:nsid w:val="27E8246D"/>
    <w:multiLevelType w:val="multilevel"/>
    <w:tmpl w:val="61F6747E"/>
    <w:lvl w:ilvl="0">
      <w:start w:val="1"/>
      <w:numFmt w:val="decimal"/>
      <w:lvlText w:val="%1."/>
      <w:lvlJc w:val="left"/>
      <w:pPr>
        <w:tabs>
          <w:tab w:val="num" w:pos="0"/>
        </w:tabs>
        <w:ind w:left="720" w:hanging="360"/>
      </w:pPr>
      <w:rPr>
        <w:b w:val="0"/>
        <w:bCs/>
        <w:i w:val="0"/>
        <w:iCs/>
        <w:color w:val="00000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47817E0"/>
    <w:multiLevelType w:val="multilevel"/>
    <w:tmpl w:val="2D7671D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382B19AB"/>
    <w:multiLevelType w:val="multilevel"/>
    <w:tmpl w:val="D9AEA4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8BD6B98"/>
    <w:multiLevelType w:val="multilevel"/>
    <w:tmpl w:val="EF2ABB48"/>
    <w:lvl w:ilvl="0">
      <w:start w:val="1"/>
      <w:numFmt w:val="decimal"/>
      <w:lvlText w:val="%1."/>
      <w:lvlJc w:val="left"/>
      <w:pPr>
        <w:tabs>
          <w:tab w:val="num" w:pos="0"/>
        </w:tabs>
        <w:ind w:left="720" w:hanging="360"/>
      </w:pPr>
      <w:rPr>
        <w:b w:val="0"/>
        <w:bCs/>
        <w:i w:val="0"/>
        <w:iCs/>
        <w:color w:val="000000"/>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8F304E3"/>
    <w:multiLevelType w:val="multilevel"/>
    <w:tmpl w:val="3EFCC6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E31221F"/>
    <w:multiLevelType w:val="multilevel"/>
    <w:tmpl w:val="607AA074"/>
    <w:lvl w:ilvl="0">
      <w:start w:val="1"/>
      <w:numFmt w:val="decimal"/>
      <w:lvlText w:val="%1."/>
      <w:lvlJc w:val="left"/>
      <w:pPr>
        <w:tabs>
          <w:tab w:val="num" w:pos="0"/>
        </w:tabs>
        <w:ind w:left="720" w:hanging="360"/>
      </w:pPr>
      <w:rPr>
        <w:b w:val="0"/>
        <w:bCs/>
        <w:i w:val="0"/>
        <w:iCs/>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Roman"/>
      <w:lvlText w:val="%5."/>
      <w:lvlJc w:val="righ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3F8A5F25"/>
    <w:multiLevelType w:val="multilevel"/>
    <w:tmpl w:val="CA2A5446"/>
    <w:lvl w:ilvl="0">
      <w:start w:val="1"/>
      <w:numFmt w:val="decimal"/>
      <w:lvlText w:val="%1."/>
      <w:lvlJc w:val="left"/>
      <w:pPr>
        <w:tabs>
          <w:tab w:val="num" w:pos="0"/>
        </w:tabs>
        <w:ind w:left="720" w:hanging="360"/>
      </w:pPr>
      <w:rPr>
        <w:rFonts w:eastAsia="Calibri" w:cs="Calibri"/>
        <w:b w:val="0"/>
        <w:strike w:val="0"/>
        <w:dstrike w:val="0"/>
        <w:color w:val="000000"/>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15:restartNumberingAfterBreak="0">
    <w:nsid w:val="3FD470CC"/>
    <w:multiLevelType w:val="multilevel"/>
    <w:tmpl w:val="44EEBC44"/>
    <w:lvl w:ilvl="0">
      <w:start w:val="1"/>
      <w:numFmt w:val="decimal"/>
      <w:lvlText w:val="%1."/>
      <w:lvlJc w:val="left"/>
      <w:pPr>
        <w:tabs>
          <w:tab w:val="num" w:pos="0"/>
        </w:tabs>
        <w:ind w:left="720" w:hanging="360"/>
      </w:pPr>
      <w:rPr>
        <w:b w:val="0"/>
        <w:bCs/>
        <w:i w:val="0"/>
        <w:iCs/>
        <w:color w:val="000000"/>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41701F80"/>
    <w:multiLevelType w:val="multilevel"/>
    <w:tmpl w:val="310E628A"/>
    <w:lvl w:ilvl="0">
      <w:start w:val="1"/>
      <w:numFmt w:val="upperLetter"/>
      <w:lvlText w:val="%1."/>
      <w:lvlJc w:val="left"/>
      <w:pPr>
        <w:tabs>
          <w:tab w:val="num" w:pos="720"/>
        </w:tabs>
        <w:ind w:left="1440" w:hanging="360"/>
      </w:pPr>
    </w:lvl>
    <w:lvl w:ilvl="1">
      <w:start w:val="1"/>
      <w:numFmt w:val="lowerLetter"/>
      <w:lvlText w:val="%2."/>
      <w:lvlJc w:val="left"/>
      <w:pPr>
        <w:tabs>
          <w:tab w:val="num" w:pos="1080"/>
        </w:tabs>
        <w:ind w:left="2160" w:hanging="360"/>
      </w:pPr>
    </w:lvl>
    <w:lvl w:ilvl="2">
      <w:start w:val="1"/>
      <w:numFmt w:val="lowerRoman"/>
      <w:lvlText w:val="%3."/>
      <w:lvlJc w:val="right"/>
      <w:pPr>
        <w:tabs>
          <w:tab w:val="num" w:pos="1440"/>
        </w:tabs>
        <w:ind w:left="2880" w:hanging="180"/>
      </w:pPr>
    </w:lvl>
    <w:lvl w:ilvl="3">
      <w:start w:val="1"/>
      <w:numFmt w:val="decimal"/>
      <w:lvlText w:val="%4."/>
      <w:lvlJc w:val="left"/>
      <w:pPr>
        <w:tabs>
          <w:tab w:val="num" w:pos="1800"/>
        </w:tabs>
        <w:ind w:left="3600" w:hanging="360"/>
      </w:pPr>
    </w:lvl>
    <w:lvl w:ilvl="4">
      <w:start w:val="1"/>
      <w:numFmt w:val="lowerLetter"/>
      <w:lvlText w:val="%5."/>
      <w:lvlJc w:val="left"/>
      <w:pPr>
        <w:tabs>
          <w:tab w:val="num" w:pos="2160"/>
        </w:tabs>
        <w:ind w:left="4320" w:hanging="360"/>
      </w:pPr>
    </w:lvl>
    <w:lvl w:ilvl="5">
      <w:start w:val="1"/>
      <w:numFmt w:val="lowerRoman"/>
      <w:lvlText w:val="%6."/>
      <w:lvlJc w:val="right"/>
      <w:pPr>
        <w:tabs>
          <w:tab w:val="num" w:pos="2520"/>
        </w:tabs>
        <w:ind w:left="5040" w:hanging="180"/>
      </w:pPr>
    </w:lvl>
    <w:lvl w:ilvl="6">
      <w:start w:val="1"/>
      <w:numFmt w:val="decimal"/>
      <w:lvlText w:val="%7."/>
      <w:lvlJc w:val="left"/>
      <w:pPr>
        <w:tabs>
          <w:tab w:val="num" w:pos="2880"/>
        </w:tabs>
        <w:ind w:left="5760" w:hanging="360"/>
      </w:pPr>
    </w:lvl>
    <w:lvl w:ilvl="7">
      <w:start w:val="1"/>
      <w:numFmt w:val="lowerLetter"/>
      <w:lvlText w:val="%8."/>
      <w:lvlJc w:val="left"/>
      <w:pPr>
        <w:tabs>
          <w:tab w:val="num" w:pos="3240"/>
        </w:tabs>
        <w:ind w:left="6480" w:hanging="360"/>
      </w:pPr>
    </w:lvl>
    <w:lvl w:ilvl="8">
      <w:start w:val="1"/>
      <w:numFmt w:val="lowerRoman"/>
      <w:lvlText w:val="%9."/>
      <w:lvlJc w:val="right"/>
      <w:pPr>
        <w:tabs>
          <w:tab w:val="num" w:pos="3600"/>
        </w:tabs>
        <w:ind w:left="7200" w:hanging="180"/>
      </w:pPr>
    </w:lvl>
  </w:abstractNum>
  <w:abstractNum w:abstractNumId="21" w15:restartNumberingAfterBreak="0">
    <w:nsid w:val="42810ACD"/>
    <w:multiLevelType w:val="multilevel"/>
    <w:tmpl w:val="107CD3F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33210BF"/>
    <w:multiLevelType w:val="multilevel"/>
    <w:tmpl w:val="26E2F4E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3" w15:restartNumberingAfterBreak="0">
    <w:nsid w:val="48FE7CAC"/>
    <w:multiLevelType w:val="multilevel"/>
    <w:tmpl w:val="33EE80C2"/>
    <w:lvl w:ilvl="0">
      <w:start w:val="1"/>
      <w:numFmt w:val="bullet"/>
      <w:lvlText w:val="●"/>
      <w:lvlJc w:val="left"/>
      <w:pPr>
        <w:tabs>
          <w:tab w:val="num" w:pos="720"/>
        </w:tabs>
        <w:ind w:left="2160" w:hanging="360"/>
      </w:pPr>
      <w:rPr>
        <w:rFonts w:ascii="Noto Sans Symbols" w:hAnsi="Noto Sans Symbols" w:cs="Noto Sans Symbols" w:hint="default"/>
      </w:rPr>
    </w:lvl>
    <w:lvl w:ilvl="1">
      <w:start w:val="1"/>
      <w:numFmt w:val="bullet"/>
      <w:lvlText w:val="o"/>
      <w:lvlJc w:val="left"/>
      <w:pPr>
        <w:tabs>
          <w:tab w:val="num" w:pos="1080"/>
        </w:tabs>
        <w:ind w:left="2880" w:hanging="360"/>
      </w:pPr>
      <w:rPr>
        <w:rFonts w:ascii="Courier New" w:hAnsi="Courier New" w:cs="Courier New" w:hint="default"/>
      </w:rPr>
    </w:lvl>
    <w:lvl w:ilvl="2">
      <w:start w:val="1"/>
      <w:numFmt w:val="bullet"/>
      <w:lvlText w:val="▪"/>
      <w:lvlJc w:val="left"/>
      <w:pPr>
        <w:tabs>
          <w:tab w:val="num" w:pos="1440"/>
        </w:tabs>
        <w:ind w:left="3600" w:hanging="360"/>
      </w:pPr>
      <w:rPr>
        <w:rFonts w:ascii="Noto Sans Symbols" w:hAnsi="Noto Sans Symbols" w:cs="Noto Sans Symbols" w:hint="default"/>
      </w:rPr>
    </w:lvl>
    <w:lvl w:ilvl="3">
      <w:start w:val="1"/>
      <w:numFmt w:val="bullet"/>
      <w:lvlText w:val="●"/>
      <w:lvlJc w:val="left"/>
      <w:pPr>
        <w:tabs>
          <w:tab w:val="num" w:pos="1800"/>
        </w:tabs>
        <w:ind w:left="4320" w:hanging="360"/>
      </w:pPr>
      <w:rPr>
        <w:rFonts w:ascii="Noto Sans Symbols" w:hAnsi="Noto Sans Symbols" w:cs="Noto Sans Symbols" w:hint="default"/>
      </w:rPr>
    </w:lvl>
    <w:lvl w:ilvl="4">
      <w:start w:val="1"/>
      <w:numFmt w:val="bullet"/>
      <w:lvlText w:val="o"/>
      <w:lvlJc w:val="left"/>
      <w:pPr>
        <w:tabs>
          <w:tab w:val="num" w:pos="2160"/>
        </w:tabs>
        <w:ind w:left="5040" w:hanging="360"/>
      </w:pPr>
      <w:rPr>
        <w:rFonts w:ascii="Courier New" w:hAnsi="Courier New" w:cs="Courier New" w:hint="default"/>
      </w:rPr>
    </w:lvl>
    <w:lvl w:ilvl="5">
      <w:start w:val="1"/>
      <w:numFmt w:val="bullet"/>
      <w:lvlText w:val="▪"/>
      <w:lvlJc w:val="left"/>
      <w:pPr>
        <w:tabs>
          <w:tab w:val="num" w:pos="2520"/>
        </w:tabs>
        <w:ind w:left="5760" w:hanging="360"/>
      </w:pPr>
      <w:rPr>
        <w:rFonts w:ascii="Noto Sans Symbols" w:hAnsi="Noto Sans Symbols" w:cs="Noto Sans Symbols" w:hint="default"/>
      </w:rPr>
    </w:lvl>
    <w:lvl w:ilvl="6">
      <w:start w:val="1"/>
      <w:numFmt w:val="bullet"/>
      <w:lvlText w:val="●"/>
      <w:lvlJc w:val="left"/>
      <w:pPr>
        <w:tabs>
          <w:tab w:val="num" w:pos="2880"/>
        </w:tabs>
        <w:ind w:left="6480" w:hanging="360"/>
      </w:pPr>
      <w:rPr>
        <w:rFonts w:ascii="Noto Sans Symbols" w:hAnsi="Noto Sans Symbols" w:cs="Noto Sans Symbols" w:hint="default"/>
      </w:rPr>
    </w:lvl>
    <w:lvl w:ilvl="7">
      <w:start w:val="1"/>
      <w:numFmt w:val="bullet"/>
      <w:lvlText w:val="o"/>
      <w:lvlJc w:val="left"/>
      <w:pPr>
        <w:tabs>
          <w:tab w:val="num" w:pos="3240"/>
        </w:tabs>
        <w:ind w:left="7200" w:hanging="360"/>
      </w:pPr>
      <w:rPr>
        <w:rFonts w:ascii="Courier New" w:hAnsi="Courier New" w:cs="Courier New" w:hint="default"/>
      </w:rPr>
    </w:lvl>
    <w:lvl w:ilvl="8">
      <w:start w:val="1"/>
      <w:numFmt w:val="bullet"/>
      <w:lvlText w:val="▪"/>
      <w:lvlJc w:val="left"/>
      <w:pPr>
        <w:tabs>
          <w:tab w:val="num" w:pos="3600"/>
        </w:tabs>
        <w:ind w:left="7920" w:hanging="360"/>
      </w:pPr>
      <w:rPr>
        <w:rFonts w:ascii="Noto Sans Symbols" w:hAnsi="Noto Sans Symbols" w:cs="Noto Sans Symbols" w:hint="default"/>
      </w:rPr>
    </w:lvl>
  </w:abstractNum>
  <w:abstractNum w:abstractNumId="24" w15:restartNumberingAfterBreak="0">
    <w:nsid w:val="58D6572F"/>
    <w:multiLevelType w:val="multilevel"/>
    <w:tmpl w:val="003C55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9FE333A"/>
    <w:multiLevelType w:val="multilevel"/>
    <w:tmpl w:val="0D828E5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A261D9C"/>
    <w:multiLevelType w:val="multilevel"/>
    <w:tmpl w:val="39FE48D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7" w15:restartNumberingAfterBreak="0">
    <w:nsid w:val="616404DE"/>
    <w:multiLevelType w:val="multilevel"/>
    <w:tmpl w:val="E20A13E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8" w15:restartNumberingAfterBreak="0">
    <w:nsid w:val="64C808E0"/>
    <w:multiLevelType w:val="multilevel"/>
    <w:tmpl w:val="418C2E5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15:restartNumberingAfterBreak="0">
    <w:nsid w:val="65E37C50"/>
    <w:multiLevelType w:val="multilevel"/>
    <w:tmpl w:val="BB462248"/>
    <w:lvl w:ilvl="0">
      <w:start w:val="1"/>
      <w:numFmt w:val="decimal"/>
      <w:lvlText w:val="%1."/>
      <w:lvlJc w:val="left"/>
      <w:pPr>
        <w:tabs>
          <w:tab w:val="num" w:pos="0"/>
        </w:tabs>
        <w:ind w:left="720" w:hanging="360"/>
      </w:pPr>
      <w:rPr>
        <w:b w:val="0"/>
        <w:bCs/>
        <w:i w:val="0"/>
        <w:iCs/>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901070D"/>
    <w:multiLevelType w:val="multilevel"/>
    <w:tmpl w:val="5966FC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6C071855"/>
    <w:multiLevelType w:val="multilevel"/>
    <w:tmpl w:val="765E5A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6D9F3943"/>
    <w:multiLevelType w:val="multilevel"/>
    <w:tmpl w:val="D932D964"/>
    <w:lvl w:ilvl="0">
      <w:start w:val="3"/>
      <w:numFmt w:val="decimal"/>
      <w:lvlText w:val="%1."/>
      <w:lvlJc w:val="left"/>
      <w:pPr>
        <w:tabs>
          <w:tab w:val="num" w:pos="0"/>
        </w:tabs>
        <w:ind w:left="720" w:hanging="360"/>
      </w:pPr>
      <w:rPr>
        <w:i w:val="0"/>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3" w15:restartNumberingAfterBreak="0">
    <w:nsid w:val="6F276B52"/>
    <w:multiLevelType w:val="multilevel"/>
    <w:tmpl w:val="12EC4274"/>
    <w:lvl w:ilvl="0">
      <w:start w:val="2"/>
      <w:numFmt w:val="decimal"/>
      <w:lvlText w:val="%1."/>
      <w:lvlJc w:val="left"/>
      <w:pPr>
        <w:tabs>
          <w:tab w:val="num" w:pos="0"/>
        </w:tabs>
        <w:ind w:left="720" w:hanging="360"/>
      </w:pPr>
      <w:rPr>
        <w:b w:val="0"/>
        <w:bCs/>
        <w:i w:val="0"/>
        <w:iCs/>
        <w:lang w:val="en-US"/>
      </w:rPr>
    </w:lvl>
    <w:lvl w:ilvl="1">
      <w:start w:val="1"/>
      <w:numFmt w:val="decimal"/>
      <w:lvlText w:val="%1.%2."/>
      <w:lvlJc w:val="left"/>
      <w:pPr>
        <w:tabs>
          <w:tab w:val="num" w:pos="1080"/>
        </w:tabs>
        <w:ind w:left="720" w:hanging="360"/>
      </w:pPr>
    </w:lvl>
    <w:lvl w:ilvl="2">
      <w:start w:val="1"/>
      <w:numFmt w:val="decimal"/>
      <w:lvlText w:val="%1.%2.%3."/>
      <w:lvlJc w:val="left"/>
      <w:pPr>
        <w:tabs>
          <w:tab w:val="num" w:pos="1440"/>
        </w:tabs>
        <w:ind w:left="1080" w:hanging="720"/>
      </w:pPr>
    </w:lvl>
    <w:lvl w:ilvl="3">
      <w:start w:val="1"/>
      <w:numFmt w:val="decimal"/>
      <w:lvlText w:val="%1.%2.%3.%4."/>
      <w:lvlJc w:val="left"/>
      <w:pPr>
        <w:tabs>
          <w:tab w:val="num" w:pos="1800"/>
        </w:tabs>
        <w:ind w:left="1080" w:hanging="720"/>
      </w:pPr>
    </w:lvl>
    <w:lvl w:ilvl="4">
      <w:start w:val="1"/>
      <w:numFmt w:val="decimal"/>
      <w:lvlText w:val="%1.%2.%3.%4.%5."/>
      <w:lvlJc w:val="left"/>
      <w:pPr>
        <w:tabs>
          <w:tab w:val="num" w:pos="2160"/>
        </w:tabs>
        <w:ind w:left="1440" w:hanging="1080"/>
      </w:pPr>
    </w:lvl>
    <w:lvl w:ilvl="5">
      <w:start w:val="1"/>
      <w:numFmt w:val="decimal"/>
      <w:lvlText w:val="%1.%2.%3.%4.%5.%6."/>
      <w:lvlJc w:val="left"/>
      <w:pPr>
        <w:tabs>
          <w:tab w:val="num" w:pos="2520"/>
        </w:tabs>
        <w:ind w:left="1440" w:hanging="1080"/>
      </w:pPr>
    </w:lvl>
    <w:lvl w:ilvl="6">
      <w:start w:val="1"/>
      <w:numFmt w:val="decimal"/>
      <w:lvlText w:val="%1.%2.%3.%4.%5.%6.%7."/>
      <w:lvlJc w:val="left"/>
      <w:pPr>
        <w:tabs>
          <w:tab w:val="num" w:pos="2880"/>
        </w:tabs>
        <w:ind w:left="1800" w:hanging="1440"/>
      </w:pPr>
    </w:lvl>
    <w:lvl w:ilvl="7">
      <w:start w:val="1"/>
      <w:numFmt w:val="decimal"/>
      <w:lvlText w:val="%1.%2.%3.%4.%5.%6.%7.%8."/>
      <w:lvlJc w:val="left"/>
      <w:pPr>
        <w:tabs>
          <w:tab w:val="num" w:pos="3240"/>
        </w:tabs>
        <w:ind w:left="1800" w:hanging="1440"/>
      </w:pPr>
    </w:lvl>
    <w:lvl w:ilvl="8">
      <w:start w:val="1"/>
      <w:numFmt w:val="decimal"/>
      <w:lvlText w:val="%1.%2.%3.%4.%5.%6.%7.%8.%9."/>
      <w:lvlJc w:val="left"/>
      <w:pPr>
        <w:tabs>
          <w:tab w:val="num" w:pos="3600"/>
        </w:tabs>
        <w:ind w:left="2160" w:hanging="1800"/>
      </w:pPr>
    </w:lvl>
  </w:abstractNum>
  <w:abstractNum w:abstractNumId="34" w15:restartNumberingAfterBreak="0">
    <w:nsid w:val="7310752E"/>
    <w:multiLevelType w:val="multilevel"/>
    <w:tmpl w:val="48C64C4E"/>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u w:val="none"/>
      </w:rPr>
    </w:lvl>
    <w:lvl w:ilvl="2">
      <w:start w:val="1"/>
      <w:numFmt w:val="lowerRoman"/>
      <w:lvlText w:val="%3."/>
      <w:lvlJc w:val="right"/>
      <w:pPr>
        <w:tabs>
          <w:tab w:val="num" w:pos="0"/>
        </w:tabs>
        <w:ind w:left="2520" w:hanging="360"/>
      </w:pPr>
      <w:rPr>
        <w:u w:val="none"/>
      </w:rPr>
    </w:lvl>
    <w:lvl w:ilvl="3">
      <w:start w:val="1"/>
      <w:numFmt w:val="decimal"/>
      <w:lvlText w:val="%4."/>
      <w:lvlJc w:val="left"/>
      <w:pPr>
        <w:tabs>
          <w:tab w:val="num" w:pos="0"/>
        </w:tabs>
        <w:ind w:left="3240" w:hanging="360"/>
      </w:pPr>
      <w:rPr>
        <w:u w:val="none"/>
      </w:rPr>
    </w:lvl>
    <w:lvl w:ilvl="4">
      <w:start w:val="1"/>
      <w:numFmt w:val="lowerLetter"/>
      <w:lvlText w:val="%5."/>
      <w:lvlJc w:val="left"/>
      <w:pPr>
        <w:tabs>
          <w:tab w:val="num" w:pos="0"/>
        </w:tabs>
        <w:ind w:left="3960" w:hanging="360"/>
      </w:pPr>
      <w:rPr>
        <w:u w:val="none"/>
      </w:rPr>
    </w:lvl>
    <w:lvl w:ilvl="5">
      <w:start w:val="1"/>
      <w:numFmt w:val="lowerRoman"/>
      <w:lvlText w:val="%6."/>
      <w:lvlJc w:val="right"/>
      <w:pPr>
        <w:tabs>
          <w:tab w:val="num" w:pos="0"/>
        </w:tabs>
        <w:ind w:left="4680" w:hanging="360"/>
      </w:pPr>
      <w:rPr>
        <w:u w:val="none"/>
      </w:rPr>
    </w:lvl>
    <w:lvl w:ilvl="6">
      <w:start w:val="1"/>
      <w:numFmt w:val="decimal"/>
      <w:lvlText w:val="%7."/>
      <w:lvlJc w:val="left"/>
      <w:pPr>
        <w:tabs>
          <w:tab w:val="num" w:pos="0"/>
        </w:tabs>
        <w:ind w:left="5400" w:hanging="360"/>
      </w:pPr>
      <w:rPr>
        <w:u w:val="none"/>
      </w:rPr>
    </w:lvl>
    <w:lvl w:ilvl="7">
      <w:start w:val="1"/>
      <w:numFmt w:val="lowerLetter"/>
      <w:lvlText w:val="%8."/>
      <w:lvlJc w:val="left"/>
      <w:pPr>
        <w:tabs>
          <w:tab w:val="num" w:pos="0"/>
        </w:tabs>
        <w:ind w:left="6120" w:hanging="360"/>
      </w:pPr>
      <w:rPr>
        <w:u w:val="none"/>
      </w:rPr>
    </w:lvl>
    <w:lvl w:ilvl="8">
      <w:start w:val="1"/>
      <w:numFmt w:val="lowerRoman"/>
      <w:lvlText w:val="%9."/>
      <w:lvlJc w:val="right"/>
      <w:pPr>
        <w:tabs>
          <w:tab w:val="num" w:pos="0"/>
        </w:tabs>
        <w:ind w:left="6840" w:hanging="360"/>
      </w:pPr>
      <w:rPr>
        <w:u w:val="none"/>
      </w:rPr>
    </w:lvl>
  </w:abstractNum>
  <w:abstractNum w:abstractNumId="35" w15:restartNumberingAfterBreak="0">
    <w:nsid w:val="732E73EC"/>
    <w:multiLevelType w:val="multilevel"/>
    <w:tmpl w:val="7AEE7586"/>
    <w:lvl w:ilvl="0">
      <w:start w:val="3"/>
      <w:numFmt w:val="decimal"/>
      <w:lvlText w:val="%1."/>
      <w:lvlJc w:val="left"/>
      <w:pPr>
        <w:tabs>
          <w:tab w:val="num" w:pos="0"/>
        </w:tabs>
        <w:ind w:left="720" w:hanging="360"/>
      </w:pPr>
      <w:rPr>
        <w:i w:val="0"/>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6" w15:restartNumberingAfterBreak="0">
    <w:nsid w:val="752E4929"/>
    <w:multiLevelType w:val="multilevel"/>
    <w:tmpl w:val="C96E1D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6A43A0F"/>
    <w:multiLevelType w:val="multilevel"/>
    <w:tmpl w:val="27B25BCE"/>
    <w:lvl w:ilvl="0">
      <w:start w:val="1"/>
      <w:numFmt w:val="decimal"/>
      <w:lvlText w:val="%1."/>
      <w:lvlJc w:val="left"/>
      <w:pPr>
        <w:tabs>
          <w:tab w:val="num" w:pos="0"/>
        </w:tabs>
        <w:ind w:left="720" w:hanging="360"/>
      </w:pPr>
      <w:rPr>
        <w:b w:val="0"/>
        <w:bCs/>
        <w:i w:val="0"/>
        <w:iCs/>
        <w:color w:val="000000"/>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7E600225"/>
    <w:multiLevelType w:val="multilevel"/>
    <w:tmpl w:val="C550496C"/>
    <w:lvl w:ilvl="0">
      <w:start w:val="1"/>
      <w:numFmt w:val="decimal"/>
      <w:lvlText w:val="%1."/>
      <w:lvlJc w:val="left"/>
      <w:pPr>
        <w:tabs>
          <w:tab w:val="num" w:pos="0"/>
        </w:tabs>
        <w:ind w:left="720" w:hanging="360"/>
      </w:pPr>
      <w:rPr>
        <w:rFonts w:eastAsia="Calibri" w:cs="Calibri"/>
        <w:b w:val="0"/>
        <w:strike w:val="0"/>
        <w:dstrike w:val="0"/>
        <w:color w:val="000000"/>
        <w:u w:val="none"/>
      </w:rPr>
    </w:lvl>
    <w:lvl w:ilvl="1">
      <w:start w:val="1"/>
      <w:numFmt w:val="lowerLetter"/>
      <w:lvlText w:val="%2."/>
      <w:lvlJc w:val="left"/>
      <w:pPr>
        <w:tabs>
          <w:tab w:val="num" w:pos="0"/>
        </w:tabs>
        <w:ind w:left="1440" w:hanging="360"/>
      </w:pPr>
      <w:rPr>
        <w:rFonts w:eastAsia="Calibri" w:cs="Arial"/>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9" w15:restartNumberingAfterBreak="0">
    <w:nsid w:val="7F0B0D25"/>
    <w:multiLevelType w:val="multilevel"/>
    <w:tmpl w:val="CD66724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30"/>
  </w:num>
  <w:num w:numId="2">
    <w:abstractNumId w:val="22"/>
  </w:num>
  <w:num w:numId="3">
    <w:abstractNumId w:val="1"/>
  </w:num>
  <w:num w:numId="4">
    <w:abstractNumId w:val="19"/>
  </w:num>
  <w:num w:numId="5">
    <w:abstractNumId w:val="2"/>
  </w:num>
  <w:num w:numId="6">
    <w:abstractNumId w:val="27"/>
  </w:num>
  <w:num w:numId="7">
    <w:abstractNumId w:val="13"/>
  </w:num>
  <w:num w:numId="8">
    <w:abstractNumId w:val="28"/>
  </w:num>
  <w:num w:numId="9">
    <w:abstractNumId w:val="18"/>
  </w:num>
  <w:num w:numId="10">
    <w:abstractNumId w:val="11"/>
  </w:num>
  <w:num w:numId="11">
    <w:abstractNumId w:val="23"/>
  </w:num>
  <w:num w:numId="12">
    <w:abstractNumId w:val="39"/>
  </w:num>
  <w:num w:numId="13">
    <w:abstractNumId w:val="34"/>
  </w:num>
  <w:num w:numId="14">
    <w:abstractNumId w:val="10"/>
  </w:num>
  <w:num w:numId="15">
    <w:abstractNumId w:val="26"/>
  </w:num>
  <w:num w:numId="16">
    <w:abstractNumId w:val="29"/>
  </w:num>
  <w:num w:numId="17">
    <w:abstractNumId w:val="5"/>
  </w:num>
  <w:num w:numId="18">
    <w:abstractNumId w:val="3"/>
  </w:num>
  <w:num w:numId="19">
    <w:abstractNumId w:val="33"/>
  </w:num>
  <w:num w:numId="20">
    <w:abstractNumId w:val="20"/>
  </w:num>
  <w:num w:numId="21">
    <w:abstractNumId w:val="24"/>
  </w:num>
  <w:num w:numId="22">
    <w:abstractNumId w:val="37"/>
  </w:num>
  <w:num w:numId="23">
    <w:abstractNumId w:val="14"/>
  </w:num>
  <w:num w:numId="24">
    <w:abstractNumId w:val="12"/>
  </w:num>
  <w:num w:numId="25">
    <w:abstractNumId w:val="36"/>
  </w:num>
  <w:num w:numId="26">
    <w:abstractNumId w:val="21"/>
  </w:num>
  <w:num w:numId="27">
    <w:abstractNumId w:val="9"/>
  </w:num>
  <w:num w:numId="28">
    <w:abstractNumId w:val="4"/>
  </w:num>
  <w:num w:numId="29">
    <w:abstractNumId w:val="7"/>
  </w:num>
  <w:num w:numId="30">
    <w:abstractNumId w:val="31"/>
  </w:num>
  <w:num w:numId="31">
    <w:abstractNumId w:val="25"/>
  </w:num>
  <w:num w:numId="32">
    <w:abstractNumId w:val="15"/>
  </w:num>
  <w:num w:numId="33">
    <w:abstractNumId w:val="17"/>
  </w:num>
  <w:num w:numId="34">
    <w:abstractNumId w:val="6"/>
  </w:num>
  <w:num w:numId="35">
    <w:abstractNumId w:val="38"/>
  </w:num>
  <w:num w:numId="36">
    <w:abstractNumId w:val="16"/>
  </w:num>
  <w:num w:numId="37">
    <w:abstractNumId w:val="8"/>
  </w:num>
  <w:num w:numId="38">
    <w:abstractNumId w:val="32"/>
  </w:num>
  <w:num w:numId="39">
    <w:abstractNumId w:val="0"/>
  </w:num>
  <w:num w:numId="40">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 M. Heath">
    <w15:presenceInfo w15:providerId="AD" w15:userId="S::rmheath@uw.edu::aa1dec5a-a8c2-4afa-9993-228d0c640fad"/>
  </w15:person>
  <w15:person w15:author="עדה גונזלץ-טורס">
    <w15:presenceInfo w15:providerId="AD" w15:userId="S::adagt@bgu.ac.il::751aa954-9d71-4f60-a2a3-d8f79413bb36"/>
  </w15:person>
  <w15:person w15:author="Bijoy">
    <w15:presenceInfo w15:providerId="Windows Live" w15:userId="b616e17462eae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EB9"/>
    <w:rsid w:val="000745C1"/>
    <w:rsid w:val="00076236"/>
    <w:rsid w:val="001710F4"/>
    <w:rsid w:val="001D41E7"/>
    <w:rsid w:val="002C4A95"/>
    <w:rsid w:val="00311E1F"/>
    <w:rsid w:val="0036528F"/>
    <w:rsid w:val="003679E4"/>
    <w:rsid w:val="003733B9"/>
    <w:rsid w:val="003C5B39"/>
    <w:rsid w:val="00442A1E"/>
    <w:rsid w:val="00462EA7"/>
    <w:rsid w:val="005F215B"/>
    <w:rsid w:val="006A2B4C"/>
    <w:rsid w:val="006D0A99"/>
    <w:rsid w:val="007B0E7D"/>
    <w:rsid w:val="007C27F6"/>
    <w:rsid w:val="00892529"/>
    <w:rsid w:val="008E1459"/>
    <w:rsid w:val="00931549"/>
    <w:rsid w:val="00A07D13"/>
    <w:rsid w:val="00A1507F"/>
    <w:rsid w:val="00A6005B"/>
    <w:rsid w:val="00A90EB9"/>
    <w:rsid w:val="00A9618F"/>
    <w:rsid w:val="00AB7131"/>
    <w:rsid w:val="00AE56DB"/>
    <w:rsid w:val="00AF4D8D"/>
    <w:rsid w:val="00B93E62"/>
    <w:rsid w:val="00BA5B9C"/>
    <w:rsid w:val="00C27F6F"/>
    <w:rsid w:val="00C6315B"/>
    <w:rsid w:val="00C753CD"/>
    <w:rsid w:val="00D45AC4"/>
    <w:rsid w:val="00D71FE5"/>
    <w:rsid w:val="00E03184"/>
    <w:rsid w:val="00F221F2"/>
    <w:rsid w:val="00F743F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D949"/>
  <w15:docId w15:val="{871D7982-DB8C-4F54-96B9-47B260BE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he-I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83D"/>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5283D"/>
    <w:rPr>
      <w:sz w:val="22"/>
      <w:szCs w:val="22"/>
      <w:lang w:val="en-US" w:bidi="ar-SA"/>
    </w:rPr>
  </w:style>
  <w:style w:type="character" w:customStyle="1" w:styleId="FooterChar">
    <w:name w:val="Footer Char"/>
    <w:basedOn w:val="DefaultParagraphFont"/>
    <w:link w:val="Footer"/>
    <w:uiPriority w:val="99"/>
    <w:qFormat/>
    <w:rsid w:val="00D5283D"/>
    <w:rPr>
      <w:sz w:val="22"/>
      <w:szCs w:val="22"/>
      <w:lang w:val="en-US" w:bidi="ar-SA"/>
    </w:rPr>
  </w:style>
  <w:style w:type="character" w:styleId="CommentReference">
    <w:name w:val="annotation reference"/>
    <w:basedOn w:val="DefaultParagraphFont"/>
    <w:uiPriority w:val="99"/>
    <w:semiHidden/>
    <w:unhideWhenUsed/>
    <w:qFormat/>
    <w:rsid w:val="00006306"/>
    <w:rPr>
      <w:sz w:val="16"/>
      <w:szCs w:val="16"/>
    </w:rPr>
  </w:style>
  <w:style w:type="character" w:customStyle="1" w:styleId="CommentTextChar">
    <w:name w:val="Comment Text Char"/>
    <w:basedOn w:val="DefaultParagraphFont"/>
    <w:link w:val="CommentText"/>
    <w:uiPriority w:val="99"/>
    <w:qFormat/>
    <w:rsid w:val="00006306"/>
    <w:rPr>
      <w:sz w:val="20"/>
      <w:szCs w:val="20"/>
      <w:lang w:val="en-US" w:bidi="ar-SA"/>
    </w:rPr>
  </w:style>
  <w:style w:type="character" w:customStyle="1" w:styleId="CommentSubjectChar">
    <w:name w:val="Comment Subject Char"/>
    <w:basedOn w:val="CommentTextChar"/>
    <w:link w:val="CommentSubject"/>
    <w:uiPriority w:val="99"/>
    <w:semiHidden/>
    <w:qFormat/>
    <w:rsid w:val="00006306"/>
    <w:rPr>
      <w:b/>
      <w:bCs/>
      <w:sz w:val="20"/>
      <w:szCs w:val="20"/>
      <w:lang w:val="en-US" w:bidi="ar-SA"/>
    </w:rPr>
  </w:style>
  <w:style w:type="character" w:customStyle="1" w:styleId="BodyTextChar">
    <w:name w:val="Body Text Char"/>
    <w:basedOn w:val="DefaultParagraphFont"/>
    <w:link w:val="BodyText"/>
    <w:qFormat/>
    <w:rsid w:val="00E42992"/>
  </w:style>
  <w:style w:type="character" w:customStyle="1" w:styleId="BalloonTextChar">
    <w:name w:val="Balloon Text Char"/>
    <w:basedOn w:val="DefaultParagraphFont"/>
    <w:link w:val="BalloonText"/>
    <w:uiPriority w:val="99"/>
    <w:semiHidden/>
    <w:qFormat/>
    <w:rsid w:val="00D07EAA"/>
    <w:rPr>
      <w:rFonts w:ascii="Segoe UI" w:hAnsi="Segoe UI" w:cs="Segoe UI"/>
      <w:sz w:val="18"/>
      <w:szCs w:val="18"/>
      <w:lang w:bidi="ar-SA"/>
    </w:rPr>
  </w:style>
  <w:style w:type="character" w:styleId="Hyperlink">
    <w:name w:val="Hyperlink"/>
    <w:basedOn w:val="DefaultParagraphFont"/>
    <w:uiPriority w:val="99"/>
    <w:unhideWhenUsed/>
    <w:rsid w:val="00DF68A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42992"/>
    <w:pPr>
      <w:spacing w:after="140" w:line="276" w:lineRule="auto"/>
    </w:pPr>
    <w:rPr>
      <w:sz w:val="24"/>
      <w:szCs w:val="24"/>
      <w:lang w:bidi="he-IL"/>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5283D"/>
    <w:pPr>
      <w:tabs>
        <w:tab w:val="center" w:pos="4513"/>
        <w:tab w:val="right" w:pos="9026"/>
      </w:tabs>
      <w:spacing w:after="0" w:line="240" w:lineRule="auto"/>
    </w:pPr>
  </w:style>
  <w:style w:type="paragraph" w:styleId="Footer">
    <w:name w:val="footer"/>
    <w:basedOn w:val="Normal"/>
    <w:link w:val="FooterChar"/>
    <w:uiPriority w:val="99"/>
    <w:unhideWhenUsed/>
    <w:rsid w:val="00D5283D"/>
    <w:pPr>
      <w:tabs>
        <w:tab w:val="center" w:pos="4513"/>
        <w:tab w:val="right" w:pos="9026"/>
      </w:tabs>
      <w:spacing w:after="0" w:line="240" w:lineRule="auto"/>
    </w:pPr>
  </w:style>
  <w:style w:type="paragraph" w:styleId="CommentText">
    <w:name w:val="annotation text"/>
    <w:basedOn w:val="Normal"/>
    <w:link w:val="CommentTextChar"/>
    <w:uiPriority w:val="99"/>
    <w:unhideWhenUsed/>
    <w:qFormat/>
    <w:rsid w:val="0000630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006306"/>
    <w:rPr>
      <w:b/>
      <w:bCs/>
    </w:rPr>
  </w:style>
  <w:style w:type="paragraph" w:styleId="ListParagraph">
    <w:name w:val="List Paragraph"/>
    <w:basedOn w:val="Normal"/>
    <w:uiPriority w:val="34"/>
    <w:qFormat/>
    <w:rsid w:val="00F039FC"/>
    <w:pPr>
      <w:ind w:left="720"/>
      <w:contextualSpacing/>
    </w:pPr>
  </w:style>
  <w:style w:type="paragraph" w:styleId="Revision">
    <w:name w:val="Revision"/>
    <w:uiPriority w:val="99"/>
    <w:semiHidden/>
    <w:qFormat/>
    <w:rsid w:val="00467196"/>
    <w:rPr>
      <w:sz w:val="22"/>
      <w:szCs w:val="22"/>
      <w:lang w:bidi="ar-SA"/>
    </w:rPr>
  </w:style>
  <w:style w:type="paragraph" w:styleId="BalloonText">
    <w:name w:val="Balloon Text"/>
    <w:basedOn w:val="Normal"/>
    <w:link w:val="BalloonTextChar"/>
    <w:uiPriority w:val="99"/>
    <w:semiHidden/>
    <w:unhideWhenUsed/>
    <w:qFormat/>
    <w:rsid w:val="00D07EAA"/>
    <w:pPr>
      <w:spacing w:after="0" w:line="240" w:lineRule="auto"/>
    </w:pPr>
    <w:rPr>
      <w:rFonts w:ascii="Segoe UI" w:hAnsi="Segoe UI" w:cs="Segoe UI"/>
      <w:sz w:val="18"/>
      <w:szCs w:val="18"/>
    </w:rPr>
  </w:style>
  <w:style w:type="numbering" w:customStyle="1" w:styleId="CurrentList1">
    <w:name w:val="Current List1"/>
    <w:uiPriority w:val="99"/>
    <w:qFormat/>
    <w:rsid w:val="00604E19"/>
  </w:style>
  <w:style w:type="numbering" w:customStyle="1" w:styleId="CurrentList2">
    <w:name w:val="Current List2"/>
    <w:uiPriority w:val="99"/>
    <w:qFormat/>
    <w:rsid w:val="00604E19"/>
  </w:style>
  <w:style w:type="numbering" w:customStyle="1" w:styleId="CurrentList3">
    <w:name w:val="Current List3"/>
    <w:uiPriority w:val="99"/>
    <w:qFormat/>
    <w:rsid w:val="00604E19"/>
  </w:style>
  <w:style w:type="numbering" w:customStyle="1" w:styleId="CurrentList4">
    <w:name w:val="Current List4"/>
    <w:uiPriority w:val="99"/>
    <w:qFormat/>
    <w:rsid w:val="00604E19"/>
  </w:style>
  <w:style w:type="numbering" w:customStyle="1" w:styleId="CurrentList5">
    <w:name w:val="Current List5"/>
    <w:uiPriority w:val="99"/>
    <w:qFormat/>
    <w:rsid w:val="007667BB"/>
  </w:style>
  <w:style w:type="numbering" w:customStyle="1" w:styleId="CurrentList6">
    <w:name w:val="Current List6"/>
    <w:uiPriority w:val="99"/>
    <w:qFormat/>
    <w:rsid w:val="00482C15"/>
  </w:style>
  <w:style w:type="numbering" w:customStyle="1" w:styleId="CurrentList7">
    <w:name w:val="Current List7"/>
    <w:uiPriority w:val="99"/>
    <w:qFormat/>
    <w:rsid w:val="00E50B0C"/>
  </w:style>
  <w:style w:type="numbering" w:customStyle="1" w:styleId="CurrentList8">
    <w:name w:val="Current List8"/>
    <w:uiPriority w:val="99"/>
    <w:qFormat/>
    <w:rsid w:val="00E50B0C"/>
  </w:style>
  <w:style w:type="numbering" w:customStyle="1" w:styleId="CurrentList9">
    <w:name w:val="Current List9"/>
    <w:uiPriority w:val="99"/>
    <w:qFormat/>
    <w:rsid w:val="00E50B0C"/>
  </w:style>
  <w:style w:type="numbering" w:customStyle="1" w:styleId="CurrentList10">
    <w:name w:val="Current List10"/>
    <w:uiPriority w:val="99"/>
    <w:qFormat/>
    <w:rsid w:val="00E50B0C"/>
  </w:style>
  <w:style w:type="numbering" w:customStyle="1" w:styleId="CurrentList11">
    <w:name w:val="Current List11"/>
    <w:uiPriority w:val="99"/>
    <w:qFormat/>
    <w:rsid w:val="00CB0C36"/>
  </w:style>
  <w:style w:type="numbering" w:customStyle="1" w:styleId="CurrentList12">
    <w:name w:val="Current List12"/>
    <w:uiPriority w:val="99"/>
    <w:qFormat/>
    <w:rsid w:val="00CB0C36"/>
  </w:style>
  <w:style w:type="numbering" w:customStyle="1" w:styleId="CurrentList13">
    <w:name w:val="Current List13"/>
    <w:uiPriority w:val="99"/>
    <w:qFormat/>
    <w:rsid w:val="00CB0C36"/>
  </w:style>
  <w:style w:type="numbering" w:customStyle="1" w:styleId="CurrentList14">
    <w:name w:val="Current List14"/>
    <w:uiPriority w:val="99"/>
    <w:qFormat/>
    <w:rsid w:val="00CB0C36"/>
  </w:style>
  <w:style w:type="numbering" w:customStyle="1" w:styleId="CurrentList15">
    <w:name w:val="Current List15"/>
    <w:uiPriority w:val="99"/>
    <w:qFormat/>
    <w:rsid w:val="00CB0C36"/>
  </w:style>
  <w:style w:type="numbering" w:customStyle="1" w:styleId="CurrentList16">
    <w:name w:val="Current List16"/>
    <w:uiPriority w:val="99"/>
    <w:qFormat/>
    <w:rsid w:val="00EF7A36"/>
  </w:style>
  <w:style w:type="numbering" w:customStyle="1" w:styleId="CurrentList17">
    <w:name w:val="Current List17"/>
    <w:uiPriority w:val="99"/>
    <w:qFormat/>
    <w:rsid w:val="00EF7A36"/>
  </w:style>
  <w:style w:type="table" w:styleId="TableGrid">
    <w:name w:val="Table Grid"/>
    <w:basedOn w:val="TableNormal"/>
    <w:uiPriority w:val="39"/>
    <w:rsid w:val="00CD778A"/>
    <w:rPr>
      <w:lang w:val="it-IT" w:eastAsia="it-IT"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91B1-C43F-4889-8F8B-CCB8B1584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21</Pages>
  <Words>7431</Words>
  <Characters>42363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Gonzalez-Torres</dc:creator>
  <dc:description/>
  <cp:lastModifiedBy>Bijoy</cp:lastModifiedBy>
  <cp:revision>3</cp:revision>
  <dcterms:created xsi:type="dcterms:W3CDTF">2024-12-03T05:36:00Z</dcterms:created>
  <dcterms:modified xsi:type="dcterms:W3CDTF">2024-12-04T13:34:00Z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6fa3aa52d622d5c0f1affdb6adc8b0033fd6f1051b5ac2006349cfd496e368b8</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